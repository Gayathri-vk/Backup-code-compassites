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D8" w:rsidRPr="00ED68D8" w:rsidRDefault="00ED68D8" w:rsidP="00ED68D8"/>
    <w:p w:rsidR="00ED68D8" w:rsidRPr="00ED68D8" w:rsidRDefault="00ED68D8" w:rsidP="00ED68D8">
      <w:pPr>
        <w:rPr>
          <w:rFonts w:ascii="Arial" w:hAnsi="Arial"/>
          <w:spacing w:val="15"/>
          <w:sz w:val="36"/>
          <w:szCs w:val="36"/>
        </w:rPr>
      </w:pPr>
      <w:r w:rsidRPr="00ED68D8">
        <w:rPr>
          <w:rFonts w:ascii="Arial" w:hAnsi="Arial"/>
          <w:spacing w:val="15"/>
          <w:sz w:val="36"/>
          <w:szCs w:val="36"/>
        </w:rPr>
        <w:t>What is a Web Service?</w:t>
      </w:r>
    </w:p>
    <w:p w:rsidR="00ED68D8" w:rsidRPr="00ED68D8" w:rsidRDefault="00ED68D8" w:rsidP="00ED68D8">
      <w:r w:rsidRPr="00ED68D8">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ED68D8">
        <w:br/>
        <w:t>Web services are stateless and doesn’t maintain user session like web applications.</w:t>
      </w:r>
    </w:p>
    <w:p w:rsidR="00ED68D8" w:rsidRPr="00ED68D8" w:rsidRDefault="00ED68D8" w:rsidP="00ED68D8">
      <w:pPr>
        <w:rPr>
          <w:rFonts w:ascii="Arial" w:hAnsi="Arial"/>
          <w:spacing w:val="15"/>
          <w:sz w:val="36"/>
          <w:szCs w:val="36"/>
        </w:rPr>
      </w:pPr>
      <w:bookmarkStart w:id="0" w:name="advantages-of-web-services"/>
      <w:bookmarkEnd w:id="0"/>
      <w:r w:rsidRPr="00ED68D8">
        <w:rPr>
          <w:rFonts w:ascii="Arial" w:hAnsi="Arial"/>
          <w:spacing w:val="15"/>
          <w:sz w:val="36"/>
          <w:szCs w:val="36"/>
        </w:rPr>
        <w:t>What are the advantages of Web Services?</w:t>
      </w:r>
    </w:p>
    <w:p w:rsidR="00ED68D8" w:rsidRDefault="00ED68D8" w:rsidP="00ED68D8">
      <w:r w:rsidRPr="00ED68D8">
        <w:t>Some of the advantages of web services are:</w:t>
      </w:r>
    </w:p>
    <w:p w:rsidR="00ED68D8" w:rsidRPr="00ED68D8" w:rsidRDefault="00ED68D8" w:rsidP="00ED68D8">
      <w:pPr>
        <w:rPr>
          <w:ins w:id="1" w:author="Unknown"/>
        </w:rPr>
      </w:pPr>
      <w:ins w:id="2" w:author="Unknown">
        <w:r w:rsidRPr="00ED68D8">
          <w:t>Interoperability: Web services are accessible over network and runs on HTTP/SOAP protocol and uses XML/JSON to transport data, hence it can be developed in any programming language. Web service can be written in java programming and client can be PHP and vice versa.</w:t>
        </w:r>
      </w:ins>
    </w:p>
    <w:p w:rsidR="00ED68D8" w:rsidRPr="00ED68D8" w:rsidRDefault="00ED68D8" w:rsidP="00ED68D8">
      <w:pPr>
        <w:rPr>
          <w:ins w:id="3" w:author="Unknown"/>
        </w:rPr>
      </w:pPr>
      <w:ins w:id="4" w:author="Unknown">
        <w:r w:rsidRPr="00ED68D8">
          <w:t>Reusability: One web service can be used by many client applications at the same time.</w:t>
        </w:r>
      </w:ins>
    </w:p>
    <w:p w:rsidR="00ED68D8" w:rsidRPr="00ED68D8" w:rsidRDefault="00ED68D8" w:rsidP="00ED68D8">
      <w:pPr>
        <w:rPr>
          <w:ins w:id="5" w:author="Unknown"/>
        </w:rPr>
      </w:pPr>
      <w:ins w:id="6" w:author="Unknown">
        <w:r w:rsidRPr="00ED68D8">
          <w:t>Loose Coupling: Web services client code is totally independent with server code, so we have achieved loose coupling in our application.</w:t>
        </w:r>
      </w:ins>
    </w:p>
    <w:p w:rsidR="00ED68D8" w:rsidRPr="00ED68D8" w:rsidRDefault="00ED68D8" w:rsidP="00ED68D8">
      <w:pPr>
        <w:rPr>
          <w:ins w:id="7" w:author="Unknown"/>
        </w:rPr>
      </w:pPr>
      <w:ins w:id="8" w:author="Unknown">
        <w:r w:rsidRPr="00ED68D8">
          <w:t>Easy to deploy and integrate, just like web applications.</w:t>
        </w:r>
      </w:ins>
    </w:p>
    <w:p w:rsidR="00ED68D8" w:rsidRPr="00ED68D8" w:rsidRDefault="00ED68D8" w:rsidP="00ED68D8">
      <w:pPr>
        <w:rPr>
          <w:ins w:id="9" w:author="Unknown"/>
        </w:rPr>
      </w:pPr>
      <w:ins w:id="10" w:author="Unknown">
        <w:r w:rsidRPr="00ED68D8">
          <w:t>Multiple service versions can be running at same time.</w:t>
        </w:r>
      </w:ins>
    </w:p>
    <w:p w:rsidR="00ED68D8" w:rsidRPr="00ED68D8" w:rsidRDefault="00ED68D8" w:rsidP="00ED68D8">
      <w:pPr>
        <w:rPr>
          <w:ins w:id="11" w:author="Unknown"/>
          <w:rFonts w:ascii="Arial" w:hAnsi="Arial"/>
          <w:spacing w:val="15"/>
          <w:sz w:val="36"/>
          <w:szCs w:val="36"/>
        </w:rPr>
      </w:pPr>
      <w:bookmarkStart w:id="12" w:name="types-of-web-services"/>
      <w:bookmarkEnd w:id="12"/>
      <w:ins w:id="13" w:author="Unknown">
        <w:r w:rsidRPr="00ED68D8">
          <w:rPr>
            <w:rFonts w:ascii="Arial" w:hAnsi="Arial"/>
            <w:spacing w:val="15"/>
            <w:sz w:val="36"/>
            <w:szCs w:val="36"/>
          </w:rPr>
          <w:t>What are different types of Web Services?</w:t>
        </w:r>
      </w:ins>
    </w:p>
    <w:p w:rsidR="00ED68D8" w:rsidRPr="00ED68D8" w:rsidRDefault="00ED68D8" w:rsidP="00ED68D8">
      <w:pPr>
        <w:rPr>
          <w:ins w:id="14" w:author="Unknown"/>
        </w:rPr>
      </w:pPr>
      <w:ins w:id="15" w:author="Unknown">
        <w:r w:rsidRPr="00ED68D8">
          <w:t>There are two types of web services:</w:t>
        </w:r>
      </w:ins>
    </w:p>
    <w:p w:rsidR="00ED68D8" w:rsidRPr="00ED68D8" w:rsidRDefault="00ED68D8" w:rsidP="00ED68D8">
      <w:pPr>
        <w:rPr>
          <w:ins w:id="16" w:author="Unknown"/>
        </w:rPr>
      </w:pPr>
      <w:ins w:id="17" w:author="Unknown">
        <w:r w:rsidRPr="00ED68D8">
          <w:t>SOAP Web Services: Runs on SOAP protocol and uses XML technology for sending data.</w:t>
        </w:r>
      </w:ins>
    </w:p>
    <w:p w:rsidR="00ED68D8" w:rsidRPr="00ED68D8" w:rsidRDefault="00ED68D8" w:rsidP="00ED68D8">
      <w:pPr>
        <w:rPr>
          <w:ins w:id="18" w:author="Unknown"/>
        </w:rPr>
      </w:pPr>
      <w:ins w:id="19" w:author="Unknown">
        <w:r w:rsidRPr="00ED68D8">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ins>
    </w:p>
    <w:p w:rsidR="00ED68D8" w:rsidRPr="00ED68D8" w:rsidRDefault="00ED68D8" w:rsidP="00ED68D8">
      <w:pPr>
        <w:rPr>
          <w:ins w:id="20" w:author="Unknown"/>
          <w:rFonts w:ascii="Arial" w:hAnsi="Arial"/>
          <w:spacing w:val="15"/>
          <w:sz w:val="36"/>
          <w:szCs w:val="36"/>
        </w:rPr>
      </w:pPr>
      <w:bookmarkStart w:id="21" w:name="soap-definition"/>
      <w:bookmarkEnd w:id="21"/>
      <w:ins w:id="22" w:author="Unknown">
        <w:r w:rsidRPr="00ED68D8">
          <w:rPr>
            <w:rFonts w:ascii="Arial" w:hAnsi="Arial"/>
            <w:spacing w:val="15"/>
            <w:sz w:val="36"/>
            <w:szCs w:val="36"/>
          </w:rPr>
          <w:t>What is SOAP?</w:t>
        </w:r>
      </w:ins>
    </w:p>
    <w:p w:rsidR="00ED68D8" w:rsidRPr="00ED68D8" w:rsidRDefault="00ED68D8" w:rsidP="00ED68D8">
      <w:pPr>
        <w:rPr>
          <w:ins w:id="23" w:author="Unknown"/>
        </w:rPr>
      </w:pPr>
      <w:ins w:id="24" w:author="Unknown">
        <w:r w:rsidRPr="00ED68D8">
          <w:t>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ins>
    </w:p>
    <w:p w:rsidR="00ED68D8" w:rsidRPr="00ED68D8" w:rsidRDefault="00ED68D8" w:rsidP="00ED68D8">
      <w:pPr>
        <w:rPr>
          <w:ins w:id="25" w:author="Unknown"/>
          <w:rFonts w:ascii="Arial" w:hAnsi="Arial"/>
          <w:spacing w:val="15"/>
          <w:sz w:val="36"/>
          <w:szCs w:val="36"/>
        </w:rPr>
      </w:pPr>
      <w:bookmarkStart w:id="26" w:name="soap-advantages"/>
      <w:bookmarkEnd w:id="26"/>
      <w:ins w:id="27" w:author="Unknown">
        <w:r w:rsidRPr="00ED68D8">
          <w:rPr>
            <w:rFonts w:ascii="Arial" w:hAnsi="Arial"/>
            <w:spacing w:val="15"/>
            <w:sz w:val="36"/>
            <w:szCs w:val="36"/>
          </w:rPr>
          <w:t>What are advantages of SOAP Web Services?</w:t>
        </w:r>
      </w:ins>
    </w:p>
    <w:p w:rsidR="00ED68D8" w:rsidRPr="00ED68D8" w:rsidRDefault="00ED68D8" w:rsidP="00ED68D8">
      <w:pPr>
        <w:rPr>
          <w:ins w:id="28" w:author="Unknown"/>
        </w:rPr>
      </w:pPr>
      <w:ins w:id="29" w:author="Unknown">
        <w:r w:rsidRPr="00ED68D8">
          <w:lastRenderedPageBreak/>
          <w:t>SOAP web services have all the advantages that web services has, some of the additional advantages are:</w:t>
        </w:r>
      </w:ins>
    </w:p>
    <w:p w:rsidR="00ED68D8" w:rsidRPr="00ED68D8" w:rsidRDefault="00ED68D8" w:rsidP="00ED68D8">
      <w:pPr>
        <w:rPr>
          <w:ins w:id="30" w:author="Unknown"/>
        </w:rPr>
      </w:pPr>
      <w:ins w:id="31" w:author="Unknown">
        <w:r w:rsidRPr="00ED68D8">
          <w:t>WSDL document provides contract and technical details of the web services for client applications without exposing the underlying implementation technologies.</w:t>
        </w:r>
      </w:ins>
    </w:p>
    <w:p w:rsidR="00ED68D8" w:rsidRPr="00ED68D8" w:rsidRDefault="00ED68D8" w:rsidP="00ED68D8">
      <w:pPr>
        <w:rPr>
          <w:ins w:id="32" w:author="Unknown"/>
        </w:rPr>
      </w:pPr>
      <w:ins w:id="33" w:author="Unknown">
        <w:r w:rsidRPr="00ED68D8">
          <w:t>SOAP uses XML data for payload as well as contract, so it can be easily read by any technology.</w:t>
        </w:r>
      </w:ins>
    </w:p>
    <w:p w:rsidR="00ED68D8" w:rsidRPr="00ED68D8" w:rsidRDefault="00ED68D8" w:rsidP="00ED68D8">
      <w:pPr>
        <w:rPr>
          <w:ins w:id="34" w:author="Unknown"/>
        </w:rPr>
      </w:pPr>
      <w:ins w:id="35" w:author="Unknown">
        <w:r w:rsidRPr="00ED68D8">
          <w:t>SOAP protocol is universally accepted, so it’s an industry standard approach with many easily available open source implementations.</w:t>
        </w:r>
      </w:ins>
    </w:p>
    <w:p w:rsidR="00ED68D8" w:rsidRPr="00ED68D8" w:rsidRDefault="00ED68D8" w:rsidP="00ED68D8">
      <w:pPr>
        <w:rPr>
          <w:ins w:id="36" w:author="Unknown"/>
          <w:rFonts w:ascii="Arial" w:hAnsi="Arial"/>
          <w:spacing w:val="15"/>
          <w:sz w:val="36"/>
          <w:szCs w:val="36"/>
        </w:rPr>
      </w:pPr>
      <w:bookmarkStart w:id="37" w:name="soap-disadvantages"/>
      <w:bookmarkEnd w:id="37"/>
      <w:ins w:id="38" w:author="Unknown">
        <w:r w:rsidRPr="00ED68D8">
          <w:rPr>
            <w:rFonts w:ascii="Arial" w:hAnsi="Arial"/>
            <w:spacing w:val="15"/>
            <w:sz w:val="36"/>
            <w:szCs w:val="36"/>
          </w:rPr>
          <w:t>What are disadvantages of SOAP Web Services?</w:t>
        </w:r>
      </w:ins>
    </w:p>
    <w:p w:rsidR="00ED68D8" w:rsidRPr="00ED68D8" w:rsidRDefault="00ED68D8" w:rsidP="00ED68D8">
      <w:pPr>
        <w:rPr>
          <w:ins w:id="39" w:author="Unknown"/>
        </w:rPr>
      </w:pPr>
      <w:ins w:id="40" w:author="Unknown">
        <w:r w:rsidRPr="00ED68D8">
          <w:t>Some of the disadvantages of SOAP protocol are:</w:t>
        </w:r>
      </w:ins>
    </w:p>
    <w:p w:rsidR="00ED68D8" w:rsidRPr="00ED68D8" w:rsidRDefault="00ED68D8" w:rsidP="00ED68D8">
      <w:pPr>
        <w:rPr>
          <w:ins w:id="41" w:author="Unknown"/>
        </w:rPr>
      </w:pPr>
      <w:ins w:id="42" w:author="Unknown">
        <w:r w:rsidRPr="00ED68D8">
          <w:t>Only XML can be used, JSON and other lightweight formats are not supported.</w:t>
        </w:r>
      </w:ins>
    </w:p>
    <w:p w:rsidR="00ED68D8" w:rsidRPr="00ED68D8" w:rsidRDefault="00ED68D8" w:rsidP="00ED68D8">
      <w:pPr>
        <w:rPr>
          <w:ins w:id="43" w:author="Unknown"/>
        </w:rPr>
      </w:pPr>
      <w:ins w:id="44" w:author="Unknown">
        <w:r w:rsidRPr="00ED68D8">
          <w:t>SOAP is based on the contract, so there is a tight coupling between client and server applications.</w:t>
        </w:r>
      </w:ins>
    </w:p>
    <w:p w:rsidR="00ED68D8" w:rsidRPr="00ED68D8" w:rsidRDefault="00ED68D8" w:rsidP="00ED68D8">
      <w:pPr>
        <w:rPr>
          <w:ins w:id="45" w:author="Unknown"/>
        </w:rPr>
      </w:pPr>
      <w:ins w:id="46" w:author="Unknown">
        <w:r w:rsidRPr="00ED68D8">
          <w:t>SOAP is slow because payload is large for a simple string message, since it uses XML format.</w:t>
        </w:r>
      </w:ins>
    </w:p>
    <w:p w:rsidR="00ED68D8" w:rsidRPr="00ED68D8" w:rsidRDefault="00ED68D8" w:rsidP="00ED68D8">
      <w:pPr>
        <w:rPr>
          <w:ins w:id="47" w:author="Unknown"/>
        </w:rPr>
      </w:pPr>
      <w:ins w:id="48" w:author="Unknown">
        <w:r w:rsidRPr="00ED68D8">
          <w:t>Anytime there is change in the server side contract, client stub classes need to be generated again.</w:t>
        </w:r>
      </w:ins>
    </w:p>
    <w:p w:rsidR="00ED68D8" w:rsidRPr="00ED68D8" w:rsidRDefault="00ED68D8" w:rsidP="00ED68D8">
      <w:pPr>
        <w:rPr>
          <w:ins w:id="49" w:author="Unknown"/>
        </w:rPr>
      </w:pPr>
      <w:ins w:id="50" w:author="Unknown">
        <w:r w:rsidRPr="00ED68D8">
          <w:t>Can’t be tested easily in browser</w:t>
        </w:r>
      </w:ins>
    </w:p>
    <w:p w:rsidR="00ED68D8" w:rsidRPr="00ED68D8" w:rsidRDefault="00ED68D8" w:rsidP="00ED68D8">
      <w:pPr>
        <w:rPr>
          <w:ins w:id="51" w:author="Unknown"/>
          <w:rFonts w:ascii="Arial" w:hAnsi="Arial"/>
          <w:spacing w:val="15"/>
          <w:sz w:val="36"/>
          <w:szCs w:val="36"/>
        </w:rPr>
      </w:pPr>
      <w:bookmarkStart w:id="52" w:name="wsdl-definition"/>
      <w:bookmarkEnd w:id="52"/>
      <w:ins w:id="53" w:author="Unknown">
        <w:r w:rsidRPr="00ED68D8">
          <w:rPr>
            <w:rFonts w:ascii="Arial" w:hAnsi="Arial"/>
            <w:spacing w:val="15"/>
            <w:sz w:val="36"/>
            <w:szCs w:val="36"/>
          </w:rPr>
          <w:t>What is WSDL?</w:t>
        </w:r>
      </w:ins>
    </w:p>
    <w:p w:rsidR="00ED68D8" w:rsidRPr="00ED68D8" w:rsidRDefault="00ED68D8" w:rsidP="00ED68D8">
      <w:pPr>
        <w:rPr>
          <w:ins w:id="54" w:author="Unknown"/>
        </w:rPr>
      </w:pPr>
      <w:ins w:id="55" w:author="Unknown">
        <w:r w:rsidRPr="00ED68D8">
          <w:t>WSDL stands for Web Service Description Language. WSDL is an XML based document that provides technical details about the web service. Some of the useful information in WSDL document are: method name, port types, service end point, binding, method parameters etc.</w:t>
        </w:r>
      </w:ins>
    </w:p>
    <w:p w:rsidR="00ED68D8" w:rsidRPr="00ED68D8" w:rsidRDefault="00ED68D8" w:rsidP="00ED68D8">
      <w:pPr>
        <w:rPr>
          <w:ins w:id="56" w:author="Unknown"/>
          <w:rFonts w:ascii="Arial" w:hAnsi="Arial"/>
          <w:spacing w:val="15"/>
          <w:sz w:val="36"/>
          <w:szCs w:val="36"/>
        </w:rPr>
      </w:pPr>
      <w:bookmarkStart w:id="57" w:name="wsdl-components"/>
      <w:bookmarkEnd w:id="57"/>
      <w:ins w:id="58" w:author="Unknown">
        <w:r w:rsidRPr="00ED68D8">
          <w:rPr>
            <w:rFonts w:ascii="Arial" w:hAnsi="Arial"/>
            <w:spacing w:val="15"/>
            <w:sz w:val="36"/>
            <w:szCs w:val="36"/>
          </w:rPr>
          <w:t>What are different components of WSDL?</w:t>
        </w:r>
      </w:ins>
    </w:p>
    <w:p w:rsidR="00ED68D8" w:rsidRPr="00ED68D8" w:rsidRDefault="00ED68D8" w:rsidP="00ED68D8">
      <w:pPr>
        <w:rPr>
          <w:ins w:id="59" w:author="Unknown"/>
        </w:rPr>
      </w:pPr>
      <w:ins w:id="60" w:author="Unknown">
        <w:r w:rsidRPr="00ED68D8">
          <w:t>Some of the different tags in WSDL xml are:</w:t>
        </w:r>
      </w:ins>
    </w:p>
    <w:p w:rsidR="00ED68D8" w:rsidRPr="00ED68D8" w:rsidRDefault="00ED68D8" w:rsidP="00ED68D8">
      <w:pPr>
        <w:rPr>
          <w:ins w:id="61" w:author="Unknown"/>
        </w:rPr>
      </w:pPr>
      <w:proofErr w:type="spellStart"/>
      <w:ins w:id="62" w:author="Unknown">
        <w:r w:rsidRPr="00ED68D8">
          <w:t>xsd:import</w:t>
        </w:r>
        <w:proofErr w:type="spellEnd"/>
        <w:r w:rsidRPr="00ED68D8">
          <w:t xml:space="preserve"> namespace and </w:t>
        </w:r>
        <w:proofErr w:type="spellStart"/>
        <w:r w:rsidRPr="00ED68D8">
          <w:t>schemaLocation</w:t>
        </w:r>
        <w:proofErr w:type="spellEnd"/>
        <w:r w:rsidRPr="00ED68D8">
          <w:t>: provides WSDL URL and unique namespace for web service.</w:t>
        </w:r>
      </w:ins>
    </w:p>
    <w:p w:rsidR="00ED68D8" w:rsidRPr="00ED68D8" w:rsidRDefault="00ED68D8" w:rsidP="00ED68D8">
      <w:pPr>
        <w:rPr>
          <w:ins w:id="63" w:author="Unknown"/>
        </w:rPr>
      </w:pPr>
      <w:ins w:id="64" w:author="Unknown">
        <w:r w:rsidRPr="00ED68D8">
          <w:t>message: for method arguments</w:t>
        </w:r>
      </w:ins>
    </w:p>
    <w:p w:rsidR="00ED68D8" w:rsidRPr="00ED68D8" w:rsidRDefault="00ED68D8" w:rsidP="00ED68D8">
      <w:pPr>
        <w:rPr>
          <w:ins w:id="65" w:author="Unknown"/>
        </w:rPr>
      </w:pPr>
      <w:ins w:id="66" w:author="Unknown">
        <w:r w:rsidRPr="00ED68D8">
          <w:t>part: for method argument name and type</w:t>
        </w:r>
      </w:ins>
    </w:p>
    <w:p w:rsidR="00ED68D8" w:rsidRPr="00ED68D8" w:rsidRDefault="00ED68D8" w:rsidP="00ED68D8">
      <w:pPr>
        <w:rPr>
          <w:ins w:id="67" w:author="Unknown"/>
        </w:rPr>
      </w:pPr>
      <w:proofErr w:type="spellStart"/>
      <w:ins w:id="68" w:author="Unknown">
        <w:r w:rsidRPr="00ED68D8">
          <w:t>portType</w:t>
        </w:r>
        <w:proofErr w:type="spellEnd"/>
        <w:r w:rsidRPr="00ED68D8">
          <w:t xml:space="preserve">: service name, there can be multiple services in a </w:t>
        </w:r>
        <w:proofErr w:type="spellStart"/>
        <w:r w:rsidRPr="00ED68D8">
          <w:t>wsdl</w:t>
        </w:r>
        <w:proofErr w:type="spellEnd"/>
        <w:r w:rsidRPr="00ED68D8">
          <w:t xml:space="preserve"> document.</w:t>
        </w:r>
      </w:ins>
    </w:p>
    <w:p w:rsidR="00ED68D8" w:rsidRPr="00ED68D8" w:rsidRDefault="00ED68D8" w:rsidP="00ED68D8">
      <w:pPr>
        <w:rPr>
          <w:ins w:id="69" w:author="Unknown"/>
        </w:rPr>
      </w:pPr>
      <w:ins w:id="70" w:author="Unknown">
        <w:r w:rsidRPr="00ED68D8">
          <w:t>operation: contains method name</w:t>
        </w:r>
      </w:ins>
    </w:p>
    <w:p w:rsidR="00ED68D8" w:rsidRPr="00ED68D8" w:rsidRDefault="00ED68D8" w:rsidP="00ED68D8">
      <w:pPr>
        <w:rPr>
          <w:ins w:id="71" w:author="Unknown"/>
        </w:rPr>
      </w:pPr>
      <w:proofErr w:type="spellStart"/>
      <w:ins w:id="72" w:author="Unknown">
        <w:r w:rsidRPr="00ED68D8">
          <w:t>soap:address</w:t>
        </w:r>
        <w:proofErr w:type="spellEnd"/>
        <w:r w:rsidRPr="00ED68D8">
          <w:t xml:space="preserve"> for endpoint URL.</w:t>
        </w:r>
      </w:ins>
    </w:p>
    <w:p w:rsidR="00ED68D8" w:rsidRPr="00ED68D8" w:rsidRDefault="00ED68D8" w:rsidP="00ED68D8">
      <w:pPr>
        <w:rPr>
          <w:ins w:id="73" w:author="Unknown"/>
          <w:rFonts w:ascii="Arial" w:hAnsi="Arial"/>
          <w:spacing w:val="15"/>
          <w:sz w:val="36"/>
          <w:szCs w:val="36"/>
        </w:rPr>
      </w:pPr>
      <w:bookmarkStart w:id="74" w:name="uddi-definition"/>
      <w:bookmarkEnd w:id="74"/>
      <w:ins w:id="75" w:author="Unknown">
        <w:r w:rsidRPr="00ED68D8">
          <w:rPr>
            <w:rFonts w:ascii="Arial" w:hAnsi="Arial"/>
            <w:spacing w:val="15"/>
            <w:sz w:val="36"/>
            <w:szCs w:val="36"/>
          </w:rPr>
          <w:lastRenderedPageBreak/>
          <w:t>What is UDDI?</w:t>
        </w:r>
      </w:ins>
    </w:p>
    <w:p w:rsidR="00ED68D8" w:rsidRPr="00ED68D8" w:rsidRDefault="00ED68D8" w:rsidP="00ED68D8">
      <w:pPr>
        <w:rPr>
          <w:ins w:id="76" w:author="Unknown"/>
        </w:rPr>
      </w:pPr>
      <w:ins w:id="77" w:author="Unknown">
        <w:r w:rsidRPr="00ED68D8">
          <w:t xml:space="preserve">UDDI is acronym for Universal Description, Discovery and Integration. UDDI is a directory of web services where client applications can </w:t>
        </w:r>
        <w:proofErr w:type="spellStart"/>
        <w:r w:rsidRPr="00ED68D8">
          <w:t>lookup</w:t>
        </w:r>
        <w:proofErr w:type="spellEnd"/>
        <w:r w:rsidRPr="00ED68D8">
          <w:t xml:space="preserve"> for web services. Web Services can register to the UDDI server and make them available to client applications.</w:t>
        </w:r>
      </w:ins>
    </w:p>
    <w:p w:rsidR="00ED68D8" w:rsidRPr="00ED68D8" w:rsidRDefault="00ED68D8" w:rsidP="00ED68D8">
      <w:pPr>
        <w:rPr>
          <w:ins w:id="78" w:author="Unknown"/>
          <w:rFonts w:ascii="Arial" w:hAnsi="Arial"/>
          <w:spacing w:val="15"/>
          <w:sz w:val="36"/>
          <w:szCs w:val="36"/>
        </w:rPr>
      </w:pPr>
      <w:bookmarkStart w:id="79" w:name="soap-ws-approach"/>
      <w:bookmarkEnd w:id="79"/>
      <w:ins w:id="80" w:author="Unknown">
        <w:r w:rsidRPr="00ED68D8">
          <w:rPr>
            <w:rFonts w:ascii="Arial" w:hAnsi="Arial"/>
            <w:spacing w:val="15"/>
            <w:sz w:val="36"/>
            <w:szCs w:val="36"/>
          </w:rPr>
          <w:t>What is difference between Top Down and Bottom Up approach in SOAP Web Services?</w:t>
        </w:r>
      </w:ins>
    </w:p>
    <w:p w:rsidR="00ED68D8" w:rsidRPr="00ED68D8" w:rsidRDefault="00ED68D8" w:rsidP="00ED68D8">
      <w:pPr>
        <w:rPr>
          <w:ins w:id="81" w:author="Unknown"/>
        </w:rPr>
      </w:pPr>
      <w:ins w:id="82" w:author="Unknown">
        <w:r w:rsidRPr="00ED68D8">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ins>
    </w:p>
    <w:p w:rsidR="00ED68D8" w:rsidRPr="00ED68D8" w:rsidRDefault="00ED68D8" w:rsidP="00ED68D8">
      <w:pPr>
        <w:rPr>
          <w:ins w:id="83" w:author="Unknown"/>
        </w:rPr>
      </w:pPr>
      <w:ins w:id="84" w:author="Unknown">
        <w:r w:rsidRPr="00ED68D8">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ins>
    </w:p>
    <w:p w:rsidR="00ED68D8" w:rsidRPr="00ED68D8" w:rsidRDefault="00ED68D8" w:rsidP="00ED68D8">
      <w:pPr>
        <w:rPr>
          <w:ins w:id="85" w:author="Unknown"/>
          <w:rFonts w:ascii="Arial" w:hAnsi="Arial"/>
          <w:spacing w:val="15"/>
          <w:sz w:val="36"/>
          <w:szCs w:val="36"/>
        </w:rPr>
      </w:pPr>
      <w:bookmarkStart w:id="86" w:name="rest-web-services"/>
      <w:bookmarkEnd w:id="86"/>
      <w:ins w:id="87" w:author="Unknown">
        <w:r w:rsidRPr="00ED68D8">
          <w:rPr>
            <w:rFonts w:ascii="Arial" w:hAnsi="Arial"/>
            <w:spacing w:val="15"/>
            <w:sz w:val="36"/>
            <w:szCs w:val="36"/>
          </w:rPr>
          <w:t>What is REST Web Services?</w:t>
        </w:r>
      </w:ins>
    </w:p>
    <w:p w:rsidR="00ED68D8" w:rsidRPr="00ED68D8" w:rsidRDefault="00ED68D8" w:rsidP="00ED68D8">
      <w:pPr>
        <w:rPr>
          <w:ins w:id="88" w:author="Unknown"/>
        </w:rPr>
      </w:pPr>
      <w:ins w:id="89" w:author="Unknown">
        <w:r w:rsidRPr="00ED68D8">
          <w:t xml:space="preserve">REST is the acronym for </w:t>
        </w:r>
        <w:proofErr w:type="spellStart"/>
        <w:r w:rsidRPr="00ED68D8">
          <w:t>REpresentational</w:t>
        </w:r>
        <w:proofErr w:type="spellEnd"/>
        <w:r w:rsidRPr="00ED68D8">
          <w:t xml:space="preserve"> State Transfer. REST is an architectural style for developing applications that can be accessed over the network. REST architectural style was brought in light by Roy Fielding in his doctoral thesis in 2000.</w:t>
        </w:r>
      </w:ins>
    </w:p>
    <w:p w:rsidR="00ED68D8" w:rsidRPr="00ED68D8" w:rsidRDefault="00ED68D8" w:rsidP="00ED68D8">
      <w:pPr>
        <w:rPr>
          <w:ins w:id="90" w:author="Unknown"/>
        </w:rPr>
      </w:pPr>
      <w:ins w:id="91" w:author="Unknown">
        <w:r w:rsidRPr="00ED68D8">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ins>
    </w:p>
    <w:p w:rsidR="00ED68D8" w:rsidRPr="00ED68D8" w:rsidRDefault="00ED68D8" w:rsidP="00ED68D8">
      <w:pPr>
        <w:rPr>
          <w:ins w:id="92" w:author="Unknown"/>
          <w:rFonts w:ascii="Arial" w:hAnsi="Arial"/>
          <w:spacing w:val="15"/>
          <w:sz w:val="36"/>
          <w:szCs w:val="36"/>
        </w:rPr>
      </w:pPr>
      <w:bookmarkStart w:id="93" w:name="rest-advantages"/>
      <w:bookmarkEnd w:id="93"/>
      <w:ins w:id="94" w:author="Unknown">
        <w:r w:rsidRPr="00ED68D8">
          <w:rPr>
            <w:rFonts w:ascii="Arial" w:hAnsi="Arial"/>
            <w:spacing w:val="15"/>
            <w:sz w:val="36"/>
            <w:szCs w:val="36"/>
          </w:rPr>
          <w:t>What are advantages of REST web services?</w:t>
        </w:r>
      </w:ins>
    </w:p>
    <w:p w:rsidR="00ED68D8" w:rsidRPr="00ED68D8" w:rsidRDefault="00ED68D8" w:rsidP="00ED68D8">
      <w:pPr>
        <w:rPr>
          <w:ins w:id="95" w:author="Unknown"/>
        </w:rPr>
      </w:pPr>
      <w:ins w:id="96" w:author="Unknown">
        <w:r w:rsidRPr="00ED68D8">
          <w:t>Some of the advantages of REST web services are:</w:t>
        </w:r>
      </w:ins>
    </w:p>
    <w:p w:rsidR="00ED68D8" w:rsidRPr="00ED68D8" w:rsidRDefault="00ED68D8" w:rsidP="00ED68D8">
      <w:pPr>
        <w:rPr>
          <w:ins w:id="97" w:author="Unknown"/>
        </w:rPr>
      </w:pPr>
      <w:ins w:id="98" w:author="Unknown">
        <w:r w:rsidRPr="00ED68D8">
          <w:t>Learning curve is easy since it works on HTTP protocol</w:t>
        </w:r>
      </w:ins>
    </w:p>
    <w:p w:rsidR="00ED68D8" w:rsidRPr="00ED68D8" w:rsidRDefault="00ED68D8" w:rsidP="00ED68D8">
      <w:pPr>
        <w:rPr>
          <w:ins w:id="99" w:author="Unknown"/>
        </w:rPr>
      </w:pPr>
      <w:ins w:id="100" w:author="Unknown">
        <w:r w:rsidRPr="00ED68D8">
          <w:t xml:space="preserve">Supports multiple technologies for data transfer such as text, xml, </w:t>
        </w:r>
        <w:proofErr w:type="spellStart"/>
        <w:r w:rsidRPr="00ED68D8">
          <w:t>json</w:t>
        </w:r>
        <w:proofErr w:type="spellEnd"/>
        <w:r w:rsidRPr="00ED68D8">
          <w:t>, image etc.</w:t>
        </w:r>
      </w:ins>
    </w:p>
    <w:p w:rsidR="00ED68D8" w:rsidRPr="00ED68D8" w:rsidRDefault="00ED68D8" w:rsidP="00ED68D8">
      <w:pPr>
        <w:rPr>
          <w:ins w:id="101" w:author="Unknown"/>
        </w:rPr>
      </w:pPr>
      <w:ins w:id="102" w:author="Unknown">
        <w:r w:rsidRPr="00ED68D8">
          <w:t>No contract defined between server and client, so loosely coupled implementation.</w:t>
        </w:r>
      </w:ins>
    </w:p>
    <w:p w:rsidR="00ED68D8" w:rsidRPr="00ED68D8" w:rsidRDefault="00ED68D8" w:rsidP="00ED68D8">
      <w:pPr>
        <w:rPr>
          <w:ins w:id="103" w:author="Unknown"/>
        </w:rPr>
      </w:pPr>
      <w:ins w:id="104" w:author="Unknown">
        <w:r w:rsidRPr="00ED68D8">
          <w:t>REST is a lightweight protocol</w:t>
        </w:r>
      </w:ins>
    </w:p>
    <w:p w:rsidR="00ED68D8" w:rsidRPr="00ED68D8" w:rsidRDefault="00ED68D8" w:rsidP="00ED68D8">
      <w:pPr>
        <w:rPr>
          <w:ins w:id="105" w:author="Unknown"/>
        </w:rPr>
      </w:pPr>
      <w:ins w:id="106" w:author="Unknown">
        <w:r w:rsidRPr="00ED68D8">
          <w:t>REST methods can be tested easily over browser.</w:t>
        </w:r>
      </w:ins>
    </w:p>
    <w:p w:rsidR="00ED68D8" w:rsidRPr="00ED68D8" w:rsidRDefault="00ED68D8" w:rsidP="00ED68D8">
      <w:pPr>
        <w:rPr>
          <w:ins w:id="107" w:author="Unknown"/>
          <w:rFonts w:ascii="Arial" w:hAnsi="Arial"/>
          <w:spacing w:val="15"/>
          <w:sz w:val="36"/>
          <w:szCs w:val="36"/>
        </w:rPr>
      </w:pPr>
      <w:bookmarkStart w:id="108" w:name="rest-disadvantages"/>
      <w:bookmarkEnd w:id="108"/>
      <w:ins w:id="109" w:author="Unknown">
        <w:r w:rsidRPr="00ED68D8">
          <w:rPr>
            <w:rFonts w:ascii="Arial" w:hAnsi="Arial"/>
            <w:spacing w:val="15"/>
            <w:sz w:val="36"/>
            <w:szCs w:val="36"/>
          </w:rPr>
          <w:lastRenderedPageBreak/>
          <w:t>What are disadvantages of REST web services?</w:t>
        </w:r>
      </w:ins>
    </w:p>
    <w:p w:rsidR="00ED68D8" w:rsidRPr="00ED68D8" w:rsidRDefault="00ED68D8" w:rsidP="00ED68D8">
      <w:pPr>
        <w:rPr>
          <w:ins w:id="110" w:author="Unknown"/>
        </w:rPr>
      </w:pPr>
      <w:ins w:id="111" w:author="Unknown">
        <w:r w:rsidRPr="00ED68D8">
          <w:t>Some of the disadvantages of REST are:</w:t>
        </w:r>
      </w:ins>
    </w:p>
    <w:p w:rsidR="00ED68D8" w:rsidRPr="00ED68D8" w:rsidRDefault="00ED68D8" w:rsidP="00ED68D8">
      <w:pPr>
        <w:rPr>
          <w:ins w:id="112" w:author="Unknown"/>
        </w:rPr>
      </w:pPr>
      <w:ins w:id="113" w:author="Unknown">
        <w:r w:rsidRPr="00ED68D8">
          <w:t>Since there is no contract defined between service and client, it has to be communicated through other means such as documentation or emails.</w:t>
        </w:r>
      </w:ins>
    </w:p>
    <w:p w:rsidR="00ED68D8" w:rsidRPr="00ED68D8" w:rsidRDefault="00ED68D8" w:rsidP="00ED68D8">
      <w:pPr>
        <w:rPr>
          <w:ins w:id="114" w:author="Unknown"/>
        </w:rPr>
      </w:pPr>
      <w:ins w:id="115" w:author="Unknown">
        <w:r w:rsidRPr="00ED68D8">
          <w:t>Since it works on HTTP, there can’t be asynchronous calls.</w:t>
        </w:r>
      </w:ins>
    </w:p>
    <w:p w:rsidR="00ED68D8" w:rsidRPr="00ED68D8" w:rsidRDefault="00ED68D8" w:rsidP="00ED68D8">
      <w:pPr>
        <w:rPr>
          <w:ins w:id="116" w:author="Unknown"/>
        </w:rPr>
      </w:pPr>
      <w:ins w:id="117" w:author="Unknown">
        <w:r w:rsidRPr="00ED68D8">
          <w:t>Sessions can’t be maintained.</w:t>
        </w:r>
      </w:ins>
    </w:p>
    <w:p w:rsidR="00ED68D8" w:rsidRPr="00ED68D8" w:rsidRDefault="00ED68D8" w:rsidP="00ED68D8">
      <w:pPr>
        <w:rPr>
          <w:ins w:id="118" w:author="Unknown"/>
          <w:rFonts w:ascii="Arial" w:hAnsi="Arial"/>
          <w:spacing w:val="15"/>
          <w:sz w:val="36"/>
          <w:szCs w:val="36"/>
        </w:rPr>
      </w:pPr>
      <w:bookmarkStart w:id="119" w:name="restful-resource"/>
      <w:bookmarkEnd w:id="119"/>
      <w:ins w:id="120" w:author="Unknown">
        <w:r w:rsidRPr="00ED68D8">
          <w:rPr>
            <w:rFonts w:ascii="Arial" w:hAnsi="Arial"/>
            <w:spacing w:val="15"/>
            <w:sz w:val="36"/>
            <w:szCs w:val="36"/>
          </w:rPr>
          <w:t>What is a Resource in Restful web services?</w:t>
        </w:r>
      </w:ins>
    </w:p>
    <w:p w:rsidR="00ED68D8" w:rsidRPr="00ED68D8" w:rsidRDefault="00ED68D8" w:rsidP="00ED68D8">
      <w:pPr>
        <w:rPr>
          <w:ins w:id="121" w:author="Unknown"/>
        </w:rPr>
      </w:pPr>
      <w:ins w:id="122" w:author="Unknown">
        <w:r w:rsidRPr="00ED68D8">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ins>
    </w:p>
    <w:p w:rsidR="00ED68D8" w:rsidRPr="00ED68D8" w:rsidRDefault="00ED68D8" w:rsidP="00ED68D8">
      <w:pPr>
        <w:rPr>
          <w:ins w:id="123" w:author="Unknown"/>
          <w:rFonts w:ascii="Arial" w:hAnsi="Arial"/>
          <w:spacing w:val="15"/>
          <w:sz w:val="36"/>
          <w:szCs w:val="36"/>
        </w:rPr>
      </w:pPr>
      <w:bookmarkStart w:id="124" w:name="http-methods"/>
      <w:bookmarkEnd w:id="124"/>
      <w:ins w:id="125" w:author="Unknown">
        <w:r w:rsidRPr="00ED68D8">
          <w:rPr>
            <w:rFonts w:ascii="Arial" w:hAnsi="Arial"/>
            <w:spacing w:val="15"/>
            <w:sz w:val="36"/>
            <w:szCs w:val="36"/>
          </w:rPr>
          <w:t>What are different HTTP Methods supported in Restful Web Services?</w:t>
        </w:r>
      </w:ins>
    </w:p>
    <w:p w:rsidR="00ED68D8" w:rsidRPr="00ED68D8" w:rsidRDefault="00ED68D8" w:rsidP="00ED68D8">
      <w:pPr>
        <w:rPr>
          <w:ins w:id="126" w:author="Unknown"/>
        </w:rPr>
      </w:pPr>
      <w:ins w:id="127" w:author="Unknown">
        <w:r w:rsidRPr="00ED68D8">
          <w:t>Restful web services supported HTTP methods are – GET, POST, PUT, DELETE and HEAD.</w:t>
        </w:r>
      </w:ins>
    </w:p>
    <w:p w:rsidR="00ED68D8" w:rsidRPr="00ED68D8" w:rsidRDefault="00ED68D8" w:rsidP="00ED68D8">
      <w:pPr>
        <w:rPr>
          <w:ins w:id="128" w:author="Unknown"/>
          <w:rFonts w:ascii="Arial" w:hAnsi="Arial"/>
          <w:spacing w:val="15"/>
          <w:sz w:val="36"/>
          <w:szCs w:val="36"/>
        </w:rPr>
      </w:pPr>
      <w:bookmarkStart w:id="129" w:name="soap-vs-rest"/>
      <w:bookmarkEnd w:id="129"/>
      <w:ins w:id="130" w:author="Unknown">
        <w:r w:rsidRPr="00ED68D8">
          <w:rPr>
            <w:rFonts w:ascii="Arial" w:hAnsi="Arial"/>
            <w:spacing w:val="15"/>
            <w:sz w:val="36"/>
            <w:szCs w:val="36"/>
          </w:rPr>
          <w:t>Compare SOAP and REST web services?</w:t>
        </w:r>
      </w:ins>
    </w:p>
    <w:tbl>
      <w:tblPr>
        <w:tblW w:w="10755" w:type="dxa"/>
        <w:tblInd w:w="450" w:type="dxa"/>
        <w:tblCellMar>
          <w:left w:w="0" w:type="dxa"/>
          <w:right w:w="0" w:type="dxa"/>
        </w:tblCellMar>
        <w:tblLook w:val="04A0"/>
      </w:tblPr>
      <w:tblGrid>
        <w:gridCol w:w="5153"/>
        <w:gridCol w:w="5602"/>
      </w:tblGrid>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ED68D8" w:rsidRPr="00ED68D8" w:rsidRDefault="00ED68D8" w:rsidP="00ED68D8">
            <w:pPr>
              <w:rPr>
                <w:rFonts w:ascii="Arial" w:hAnsi="Arial"/>
                <w:color w:val="FFFFFF"/>
                <w:sz w:val="21"/>
                <w:szCs w:val="21"/>
              </w:rPr>
            </w:pPr>
            <w:r w:rsidRPr="00ED68D8">
              <w:rPr>
                <w:rFonts w:ascii="Arial" w:hAnsi="Arial"/>
                <w:color w:val="FFFFFF"/>
                <w:sz w:val="21"/>
                <w:szCs w:val="21"/>
              </w:rPr>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ED68D8" w:rsidRPr="00ED68D8" w:rsidRDefault="00ED68D8" w:rsidP="00ED68D8">
            <w:pPr>
              <w:rPr>
                <w:rFonts w:ascii="Arial" w:hAnsi="Arial"/>
                <w:color w:val="FFFFFF"/>
                <w:sz w:val="21"/>
                <w:szCs w:val="21"/>
              </w:rPr>
            </w:pPr>
            <w:r w:rsidRPr="00ED68D8">
              <w:rPr>
                <w:rFonts w:ascii="Arial" w:hAnsi="Arial"/>
                <w:color w:val="FFFFFF"/>
                <w:sz w:val="21"/>
                <w:szCs w:val="21"/>
              </w:rPr>
              <w:t>REST</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REST is an architectural style to create web services.</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 xml:space="preserve">REST is acronym for </w:t>
            </w:r>
            <w:proofErr w:type="spellStart"/>
            <w:r w:rsidRPr="00ED68D8">
              <w:rPr>
                <w:rFonts w:ascii="Arial" w:hAnsi="Arial"/>
                <w:color w:val="444444"/>
                <w:sz w:val="21"/>
                <w:szCs w:val="21"/>
              </w:rPr>
              <w:t>REpresentational</w:t>
            </w:r>
            <w:proofErr w:type="spellEnd"/>
            <w:r w:rsidRPr="00ED68D8">
              <w:rPr>
                <w:rFonts w:ascii="Arial" w:hAnsi="Arial"/>
                <w:color w:val="444444"/>
                <w:sz w:val="21"/>
                <w:szCs w:val="21"/>
              </w:rPr>
              <w:t xml:space="preserve"> State Transfer.</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REST exposes methods through URIs, there are no technical details.</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REST doesn’t have any contract defined between server and client</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 xml:space="preserve">SOAP web services and client are tightly coupled </w:t>
            </w:r>
            <w:r w:rsidRPr="00ED68D8">
              <w:rPr>
                <w:rFonts w:ascii="Arial" w:hAnsi="Arial"/>
                <w:color w:val="444444"/>
                <w:sz w:val="21"/>
                <w:szCs w:val="21"/>
              </w:rPr>
              <w:lastRenderedPageBreak/>
              <w:t>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lastRenderedPageBreak/>
              <w:t>REST web services are loosely coupled.</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lastRenderedPageBreak/>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REST learning curve is simple, POJO classes can be generated easily and works on simple HTTP methods.</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REST supports any data type such as XML, JSON, image etc.</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REST web services are easy to maintain when compared to SOAP, a new method can be added without any change at client side for existing resources.</w:t>
            </w:r>
          </w:p>
        </w:tc>
      </w:tr>
      <w:tr w:rsidR="00ED68D8" w:rsidRPr="00ED68D8" w:rsidTr="00ED68D8">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ED68D8" w:rsidRPr="00ED68D8" w:rsidRDefault="00ED68D8" w:rsidP="00ED68D8">
            <w:pPr>
              <w:rPr>
                <w:rFonts w:ascii="Arial" w:hAnsi="Arial"/>
                <w:color w:val="444444"/>
                <w:sz w:val="21"/>
                <w:szCs w:val="21"/>
              </w:rPr>
            </w:pPr>
            <w:r w:rsidRPr="00ED68D8">
              <w:rPr>
                <w:rFonts w:ascii="Arial" w:hAnsi="Arial"/>
                <w:color w:val="444444"/>
                <w:sz w:val="21"/>
                <w:szCs w:val="21"/>
              </w:rPr>
              <w:t>REST can be easily tested through CURL command, Browsers and extensions such as Chrome Postman.</w:t>
            </w:r>
          </w:p>
        </w:tc>
      </w:tr>
    </w:tbl>
    <w:p w:rsidR="00ED68D8" w:rsidRPr="00ED68D8" w:rsidRDefault="00ED68D8" w:rsidP="00ED68D8">
      <w:pPr>
        <w:rPr>
          <w:ins w:id="131" w:author="Unknown"/>
          <w:rFonts w:ascii="Arial" w:hAnsi="Arial"/>
          <w:spacing w:val="15"/>
          <w:sz w:val="36"/>
          <w:szCs w:val="36"/>
        </w:rPr>
      </w:pPr>
      <w:bookmarkStart w:id="132" w:name="web-services-testing"/>
      <w:bookmarkEnd w:id="132"/>
      <w:ins w:id="133" w:author="Unknown">
        <w:r w:rsidRPr="00ED68D8">
          <w:rPr>
            <w:rFonts w:ascii="Arial" w:hAnsi="Arial"/>
            <w:spacing w:val="15"/>
            <w:sz w:val="36"/>
            <w:szCs w:val="36"/>
          </w:rPr>
          <w:t>What are different ways to test web services?</w:t>
        </w:r>
      </w:ins>
    </w:p>
    <w:p w:rsidR="00ED68D8" w:rsidRPr="00ED68D8" w:rsidRDefault="00ED68D8" w:rsidP="00ED68D8">
      <w:pPr>
        <w:rPr>
          <w:ins w:id="134" w:author="Unknown"/>
        </w:rPr>
      </w:pPr>
      <w:ins w:id="135" w:author="Unknown">
        <w:r w:rsidRPr="00ED68D8">
          <w:t>SOAP web services can be tested programmatically by generating client stubs from WSDL or through software such as Soap UI.</w:t>
        </w:r>
      </w:ins>
    </w:p>
    <w:p w:rsidR="00ED68D8" w:rsidRPr="00ED68D8" w:rsidRDefault="00ED68D8" w:rsidP="00ED68D8">
      <w:pPr>
        <w:rPr>
          <w:ins w:id="136" w:author="Unknown"/>
        </w:rPr>
      </w:pPr>
      <w:ins w:id="137" w:author="Unknown">
        <w:r w:rsidRPr="00ED68D8">
          <w:t>REST web services can be tested easily with program, curl commands and through browser extensions. Resources supporting GET method can be tested with browser itself, without any program.</w:t>
        </w:r>
      </w:ins>
    </w:p>
    <w:p w:rsidR="00ED68D8" w:rsidRPr="00ED68D8" w:rsidRDefault="00ED68D8" w:rsidP="00ED68D8">
      <w:pPr>
        <w:rPr>
          <w:ins w:id="138" w:author="Unknown"/>
          <w:rFonts w:ascii="Arial" w:hAnsi="Arial"/>
          <w:spacing w:val="15"/>
          <w:sz w:val="36"/>
          <w:szCs w:val="36"/>
        </w:rPr>
      </w:pPr>
      <w:bookmarkStart w:id="139" w:name="web-services-seesion"/>
      <w:bookmarkEnd w:id="139"/>
      <w:ins w:id="140" w:author="Unknown">
        <w:r w:rsidRPr="00ED68D8">
          <w:rPr>
            <w:rFonts w:ascii="Arial" w:hAnsi="Arial"/>
            <w:spacing w:val="15"/>
            <w:sz w:val="36"/>
            <w:szCs w:val="36"/>
          </w:rPr>
          <w:t>Can we maintain user session in web services?</w:t>
        </w:r>
      </w:ins>
    </w:p>
    <w:p w:rsidR="00ED68D8" w:rsidRPr="00ED68D8" w:rsidRDefault="00ED68D8" w:rsidP="00ED68D8">
      <w:pPr>
        <w:rPr>
          <w:ins w:id="141" w:author="Unknown"/>
        </w:rPr>
      </w:pPr>
      <w:ins w:id="142" w:author="Unknown">
        <w:r w:rsidRPr="00ED68D8">
          <w:t>Web services are stateless so we can’t maintain user sessions in web services.</w:t>
        </w:r>
      </w:ins>
    </w:p>
    <w:p w:rsidR="00ED68D8" w:rsidRPr="00ED68D8" w:rsidRDefault="00ED68D8" w:rsidP="00ED68D8">
      <w:pPr>
        <w:rPr>
          <w:ins w:id="143" w:author="Unknown"/>
          <w:rFonts w:ascii="Arial" w:hAnsi="Arial"/>
          <w:spacing w:val="15"/>
          <w:sz w:val="36"/>
          <w:szCs w:val="36"/>
        </w:rPr>
      </w:pPr>
      <w:bookmarkStart w:id="144" w:name="soa-vs-web-services"/>
      <w:bookmarkEnd w:id="144"/>
      <w:ins w:id="145" w:author="Unknown">
        <w:r w:rsidRPr="00ED68D8">
          <w:rPr>
            <w:rFonts w:ascii="Arial" w:hAnsi="Arial"/>
            <w:spacing w:val="15"/>
            <w:sz w:val="36"/>
            <w:szCs w:val="36"/>
          </w:rPr>
          <w:t>What is difference between SOA and Web Services?</w:t>
        </w:r>
      </w:ins>
    </w:p>
    <w:p w:rsidR="00ED68D8" w:rsidRPr="00ED68D8" w:rsidRDefault="00ED68D8" w:rsidP="00ED68D8">
      <w:pPr>
        <w:rPr>
          <w:ins w:id="146" w:author="Unknown"/>
        </w:rPr>
      </w:pPr>
      <w:ins w:id="147" w:author="Unknown">
        <w:r w:rsidRPr="00ED68D8">
          <w:t>Service Oriented Architecture (SOA) is an architectural pattern where applications are designed in terms of services that can be accessed through communication protocol over network. SOA is a design pattern and doesn’t go into implementation.</w:t>
        </w:r>
      </w:ins>
    </w:p>
    <w:p w:rsidR="00ED68D8" w:rsidRPr="00ED68D8" w:rsidRDefault="00ED68D8" w:rsidP="00ED68D8">
      <w:pPr>
        <w:rPr>
          <w:ins w:id="148" w:author="Unknown"/>
        </w:rPr>
      </w:pPr>
      <w:ins w:id="149" w:author="Unknown">
        <w:r w:rsidRPr="00ED68D8">
          <w:t>Web Services can be thought of as Services in SOAP architecture and providing means to implement SOA pattern.</w:t>
        </w:r>
      </w:ins>
    </w:p>
    <w:p w:rsidR="00ED68D8" w:rsidRPr="00ED68D8" w:rsidRDefault="00ED68D8" w:rsidP="00ED68D8">
      <w:pPr>
        <w:rPr>
          <w:ins w:id="150" w:author="Unknown"/>
          <w:rFonts w:ascii="Arial" w:hAnsi="Arial"/>
          <w:spacing w:val="15"/>
          <w:sz w:val="36"/>
          <w:szCs w:val="36"/>
        </w:rPr>
      </w:pPr>
      <w:bookmarkStart w:id="151" w:name="http-request-headers"/>
      <w:bookmarkEnd w:id="151"/>
      <w:ins w:id="152" w:author="Unknown">
        <w:r w:rsidRPr="00ED68D8">
          <w:rPr>
            <w:rFonts w:ascii="Arial" w:hAnsi="Arial"/>
            <w:spacing w:val="15"/>
            <w:sz w:val="36"/>
            <w:szCs w:val="36"/>
          </w:rPr>
          <w:t>What is the use of Accept and Content-Type Headers in HTTP Request?</w:t>
        </w:r>
      </w:ins>
    </w:p>
    <w:p w:rsidR="00ED68D8" w:rsidRPr="00ED68D8" w:rsidRDefault="00ED68D8" w:rsidP="00ED68D8">
      <w:pPr>
        <w:rPr>
          <w:ins w:id="153" w:author="Unknown"/>
        </w:rPr>
      </w:pPr>
      <w:ins w:id="154" w:author="Unknown">
        <w:r w:rsidRPr="00ED68D8">
          <w:lastRenderedPageBreak/>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w:t>
        </w:r>
        <w:proofErr w:type="spellStart"/>
        <w:r w:rsidRPr="00ED68D8">
          <w:t>json</w:t>
        </w:r>
        <w:proofErr w:type="spellEnd"/>
        <w:r w:rsidRPr="00ED68D8">
          <w:t>”, server will send the JSON response.</w:t>
        </w:r>
      </w:ins>
    </w:p>
    <w:p w:rsidR="00ED68D8" w:rsidRPr="00ED68D8" w:rsidRDefault="00ED68D8" w:rsidP="00ED68D8">
      <w:pPr>
        <w:rPr>
          <w:ins w:id="155" w:author="Unknown"/>
        </w:rPr>
      </w:pPr>
      <w:ins w:id="156" w:author="Unknown">
        <w:r w:rsidRPr="00ED68D8">
          <w:t>Content-Type header is used to tell server what is the format of data being sent in the request. If Content-Type header is “application/xml” then server will try to parse it as XML data. This header is useful in HTTP Post and Put requests.</w:t>
        </w:r>
      </w:ins>
    </w:p>
    <w:p w:rsidR="00ED68D8" w:rsidRPr="00ED68D8" w:rsidRDefault="00ED68D8" w:rsidP="00ED68D8">
      <w:pPr>
        <w:rPr>
          <w:ins w:id="157" w:author="Unknown"/>
          <w:rFonts w:ascii="Arial" w:hAnsi="Arial"/>
          <w:spacing w:val="15"/>
          <w:sz w:val="36"/>
          <w:szCs w:val="36"/>
        </w:rPr>
      </w:pPr>
      <w:bookmarkStart w:id="158" w:name="soap-rest-choice"/>
      <w:bookmarkEnd w:id="158"/>
      <w:ins w:id="159" w:author="Unknown">
        <w:r w:rsidRPr="00ED68D8">
          <w:rPr>
            <w:rFonts w:ascii="Arial" w:hAnsi="Arial"/>
            <w:spacing w:val="15"/>
            <w:sz w:val="36"/>
            <w:szCs w:val="36"/>
          </w:rPr>
          <w:t>How would you choose between SOAP and REST web services?</w:t>
        </w:r>
      </w:ins>
    </w:p>
    <w:p w:rsidR="00ED68D8" w:rsidRPr="00ED68D8" w:rsidRDefault="00ED68D8" w:rsidP="00ED68D8">
      <w:pPr>
        <w:rPr>
          <w:ins w:id="160" w:author="Unknown"/>
        </w:rPr>
      </w:pPr>
      <w:ins w:id="161" w:author="Unknown">
        <w:r w:rsidRPr="00ED68D8">
          <w:t>Web Services work on client-server model and when it comes to choose between SOAP and REST, it all depends on project requirements. Let’s look at some of the conditions affecting our choice:</w:t>
        </w:r>
      </w:ins>
    </w:p>
    <w:p w:rsidR="00ED68D8" w:rsidRPr="00ED68D8" w:rsidRDefault="00ED68D8" w:rsidP="00ED68D8">
      <w:pPr>
        <w:rPr>
          <w:ins w:id="162" w:author="Unknown"/>
        </w:rPr>
      </w:pPr>
      <w:ins w:id="163" w:author="Unknown">
        <w:r w:rsidRPr="00ED68D8">
          <w:t>Do you know your web service clients beforehand? If Yes, then you can define a contract before implementation and SOAP seems better choice. But if you don’t then REST seems better choice because you can provide sample request/response and test cases easily for client applications to use later on.</w:t>
        </w:r>
      </w:ins>
    </w:p>
    <w:p w:rsidR="00ED68D8" w:rsidRPr="00ED68D8" w:rsidRDefault="00ED68D8" w:rsidP="00ED68D8">
      <w:pPr>
        <w:rPr>
          <w:ins w:id="164" w:author="Unknown"/>
        </w:rPr>
      </w:pPr>
      <w:ins w:id="165" w:author="Unknown">
        <w:r w:rsidRPr="00ED68D8">
          <w:t>How much time you have? For quick implementation REST is the best choice. You can create web service easily, test it through browser/curl and get ready for your clients.</w:t>
        </w:r>
      </w:ins>
    </w:p>
    <w:p w:rsidR="00ED68D8" w:rsidRPr="00ED68D8" w:rsidRDefault="00ED68D8" w:rsidP="00ED68D8">
      <w:pPr>
        <w:rPr>
          <w:ins w:id="166" w:author="Unknown"/>
        </w:rPr>
      </w:pPr>
      <w:ins w:id="167" w:author="Unknown">
        <w:r w:rsidRPr="00ED68D8">
          <w:t>What kind of data format are supported? If only XML then you can go with SOAP but if you think about supporting JSON also in future then go with REST.</w:t>
        </w:r>
      </w:ins>
    </w:p>
    <w:p w:rsidR="00ED68D8" w:rsidRPr="00ED68D8" w:rsidRDefault="00ED68D8" w:rsidP="00ED68D8">
      <w:pPr>
        <w:rPr>
          <w:ins w:id="168" w:author="Unknown"/>
          <w:rFonts w:ascii="Arial" w:hAnsi="Arial"/>
          <w:spacing w:val="15"/>
          <w:sz w:val="36"/>
          <w:szCs w:val="36"/>
        </w:rPr>
      </w:pPr>
      <w:bookmarkStart w:id="169" w:name="jax-ws-api"/>
      <w:bookmarkEnd w:id="169"/>
      <w:ins w:id="170" w:author="Unknown">
        <w:r w:rsidRPr="00ED68D8">
          <w:rPr>
            <w:rFonts w:ascii="Arial" w:hAnsi="Arial"/>
            <w:spacing w:val="15"/>
            <w:sz w:val="36"/>
            <w:szCs w:val="36"/>
          </w:rPr>
          <w:t>What is JAX-WS API?</w:t>
        </w:r>
      </w:ins>
    </w:p>
    <w:p w:rsidR="00ED68D8" w:rsidRPr="00ED68D8" w:rsidRDefault="00ED68D8" w:rsidP="00ED68D8">
      <w:pPr>
        <w:rPr>
          <w:ins w:id="171" w:author="Unknown"/>
        </w:rPr>
      </w:pPr>
      <w:ins w:id="172" w:author="Unknown">
        <w:r w:rsidRPr="00ED68D8">
          <w:t>JAX-WS stands for Java API for XML Web Services. JAX-WS is XML based Java API to build web services server and client application. It’s part of standard Java API, so we don’t need to include anything else which working with it. Refer to </w:t>
        </w:r>
        <w:r w:rsidR="003D217E" w:rsidRPr="00ED68D8">
          <w:fldChar w:fldCharType="begin"/>
        </w:r>
        <w:r w:rsidRPr="00ED68D8">
          <w:instrText xml:space="preserve"> HYPERLINK "http://www.journaldev.com/9123/jax-ws-soap-web-services-example-tutorial" </w:instrText>
        </w:r>
        <w:r w:rsidR="003D217E" w:rsidRPr="00ED68D8">
          <w:fldChar w:fldCharType="separate"/>
        </w:r>
        <w:r w:rsidRPr="00ED68D8">
          <w:rPr>
            <w:color w:val="1A0DAB"/>
          </w:rPr>
          <w:t>JAX-WS Tutorial</w:t>
        </w:r>
        <w:r w:rsidR="003D217E" w:rsidRPr="00ED68D8">
          <w:fldChar w:fldCharType="end"/>
        </w:r>
        <w:r w:rsidRPr="00ED68D8">
          <w:t> for a complete example.</w:t>
        </w:r>
      </w:ins>
    </w:p>
    <w:p w:rsidR="00ED68D8" w:rsidRPr="00ED68D8" w:rsidRDefault="00ED68D8" w:rsidP="00ED68D8">
      <w:pPr>
        <w:rPr>
          <w:ins w:id="173" w:author="Unknown"/>
          <w:rFonts w:ascii="Arial" w:hAnsi="Arial"/>
          <w:spacing w:val="15"/>
          <w:sz w:val="36"/>
          <w:szCs w:val="36"/>
        </w:rPr>
      </w:pPr>
      <w:bookmarkStart w:id="174" w:name="java-soap-frameworks"/>
      <w:bookmarkEnd w:id="174"/>
      <w:ins w:id="175" w:author="Unknown">
        <w:r w:rsidRPr="00ED68D8">
          <w:rPr>
            <w:rFonts w:ascii="Arial" w:hAnsi="Arial"/>
            <w:spacing w:val="15"/>
            <w:sz w:val="36"/>
            <w:szCs w:val="36"/>
          </w:rPr>
          <w:t>Name some frameworks in Java to implement SOAP web services?</w:t>
        </w:r>
      </w:ins>
    </w:p>
    <w:p w:rsidR="00ED68D8" w:rsidRPr="00ED68D8" w:rsidRDefault="00ED68D8" w:rsidP="00ED68D8">
      <w:pPr>
        <w:rPr>
          <w:ins w:id="176" w:author="Unknown"/>
        </w:rPr>
      </w:pPr>
      <w:ins w:id="177" w:author="Unknown">
        <w:r w:rsidRPr="00ED68D8">
          <w:t xml:space="preserve">We can create SOAP web services using JAX-WS API, however some of the other frameworks that can be used are Apache Axis and Apache CXF. Note that they are not implementations of JAX-WS API, they are totally different framework that work on </w:t>
        </w:r>
        <w:proofErr w:type="spellStart"/>
        <w:r w:rsidRPr="00ED68D8">
          <w:t>Servlet</w:t>
        </w:r>
        <w:proofErr w:type="spellEnd"/>
        <w:r w:rsidRPr="00ED68D8">
          <w:t xml:space="preserve"> model to expose your business logic classes as SOAP web services. Read more at </w:t>
        </w:r>
        <w:r w:rsidR="003D217E" w:rsidRPr="00ED68D8">
          <w:fldChar w:fldCharType="begin"/>
        </w:r>
        <w:r w:rsidRPr="00ED68D8">
          <w:instrText xml:space="preserve"> HYPERLINK "http://www.journaldev.com/9131/java-soap-web-service-example-tutorial-using-eclipse" </w:instrText>
        </w:r>
        <w:r w:rsidR="003D217E" w:rsidRPr="00ED68D8">
          <w:fldChar w:fldCharType="separate"/>
        </w:r>
        <w:r w:rsidRPr="00ED68D8">
          <w:rPr>
            <w:color w:val="1A0DAB"/>
          </w:rPr>
          <w:t>Java SOAP Web Service Eclipse</w:t>
        </w:r>
        <w:r w:rsidR="003D217E" w:rsidRPr="00ED68D8">
          <w:fldChar w:fldCharType="end"/>
        </w:r>
        <w:r w:rsidRPr="00ED68D8">
          <w:t> example.</w:t>
        </w:r>
      </w:ins>
    </w:p>
    <w:p w:rsidR="00ED68D8" w:rsidRPr="00ED68D8" w:rsidRDefault="00ED68D8" w:rsidP="00ED68D8">
      <w:pPr>
        <w:rPr>
          <w:ins w:id="178" w:author="Unknown"/>
          <w:rFonts w:ascii="Arial" w:hAnsi="Arial"/>
          <w:spacing w:val="15"/>
          <w:sz w:val="36"/>
          <w:szCs w:val="36"/>
        </w:rPr>
      </w:pPr>
      <w:bookmarkStart w:id="179" w:name="jax-ws-annotations"/>
      <w:bookmarkEnd w:id="179"/>
      <w:ins w:id="180" w:author="Unknown">
        <w:r w:rsidRPr="00ED68D8">
          <w:rPr>
            <w:rFonts w:ascii="Arial" w:hAnsi="Arial"/>
            <w:spacing w:val="15"/>
            <w:sz w:val="36"/>
            <w:szCs w:val="36"/>
          </w:rPr>
          <w:t>Name important annotations used in JAX-WS API?</w:t>
        </w:r>
      </w:ins>
    </w:p>
    <w:p w:rsidR="00ED68D8" w:rsidRPr="00ED68D8" w:rsidRDefault="00ED68D8" w:rsidP="00ED68D8">
      <w:pPr>
        <w:rPr>
          <w:ins w:id="181" w:author="Unknown"/>
        </w:rPr>
      </w:pPr>
      <w:ins w:id="182" w:author="Unknown">
        <w:r w:rsidRPr="00ED68D8">
          <w:t>Some of the important annotations used in JAX-WS API are:</w:t>
        </w:r>
      </w:ins>
    </w:p>
    <w:p w:rsidR="00ED68D8" w:rsidRPr="00ED68D8" w:rsidRDefault="00ED68D8" w:rsidP="00ED68D8">
      <w:pPr>
        <w:rPr>
          <w:ins w:id="183" w:author="Unknown"/>
        </w:rPr>
      </w:pPr>
      <w:ins w:id="184" w:author="Unknown">
        <w:r w:rsidRPr="00ED68D8">
          <w:lastRenderedPageBreak/>
          <w:t>@</w:t>
        </w:r>
        <w:proofErr w:type="spellStart"/>
        <w:r w:rsidRPr="00ED68D8">
          <w:t>WebService</w:t>
        </w:r>
        <w:proofErr w:type="spellEnd"/>
      </w:ins>
    </w:p>
    <w:p w:rsidR="00ED68D8" w:rsidRPr="00ED68D8" w:rsidRDefault="00ED68D8" w:rsidP="00ED68D8">
      <w:pPr>
        <w:rPr>
          <w:ins w:id="185" w:author="Unknown"/>
        </w:rPr>
      </w:pPr>
      <w:ins w:id="186" w:author="Unknown">
        <w:r w:rsidRPr="00ED68D8">
          <w:t>@</w:t>
        </w:r>
        <w:proofErr w:type="spellStart"/>
        <w:r w:rsidRPr="00ED68D8">
          <w:t>SOAPBinding</w:t>
        </w:r>
        <w:proofErr w:type="spellEnd"/>
      </w:ins>
    </w:p>
    <w:p w:rsidR="00ED68D8" w:rsidRPr="00ED68D8" w:rsidRDefault="00ED68D8" w:rsidP="00ED68D8">
      <w:pPr>
        <w:rPr>
          <w:ins w:id="187" w:author="Unknown"/>
        </w:rPr>
      </w:pPr>
      <w:ins w:id="188" w:author="Unknown">
        <w:r w:rsidRPr="00ED68D8">
          <w:t>@</w:t>
        </w:r>
        <w:proofErr w:type="spellStart"/>
        <w:r w:rsidRPr="00ED68D8">
          <w:t>WebMethod</w:t>
        </w:r>
        <w:proofErr w:type="spellEnd"/>
      </w:ins>
    </w:p>
    <w:p w:rsidR="00ED68D8" w:rsidRPr="00ED68D8" w:rsidRDefault="00ED68D8" w:rsidP="00ED68D8">
      <w:pPr>
        <w:rPr>
          <w:ins w:id="189" w:author="Unknown"/>
          <w:rFonts w:ascii="Arial" w:hAnsi="Arial"/>
          <w:spacing w:val="15"/>
          <w:sz w:val="36"/>
          <w:szCs w:val="36"/>
        </w:rPr>
      </w:pPr>
      <w:bookmarkStart w:id="190" w:name="jax-ws-endpoint"/>
      <w:bookmarkEnd w:id="190"/>
      <w:ins w:id="191" w:author="Unknown">
        <w:r w:rsidRPr="00ED68D8">
          <w:rPr>
            <w:rFonts w:ascii="Arial" w:hAnsi="Arial"/>
            <w:spacing w:val="15"/>
            <w:sz w:val="36"/>
            <w:szCs w:val="36"/>
          </w:rPr>
          <w:t>What is use of</w:t>
        </w:r>
        <w:r w:rsidRPr="00ED68D8">
          <w:rPr>
            <w:rFonts w:ascii="Arial" w:hAnsi="Arial"/>
            <w:spacing w:val="15"/>
            <w:sz w:val="36"/>
          </w:rPr>
          <w:t> </w:t>
        </w:r>
        <w:proofErr w:type="spellStart"/>
        <w:r w:rsidRPr="00ED68D8">
          <w:rPr>
            <w:rFonts w:ascii="Consolas" w:hAnsi="Consolas" w:cs="Consolas"/>
            <w:spacing w:val="15"/>
            <w:sz w:val="18"/>
          </w:rPr>
          <w:t>javax.xml.ws.Endpoint</w:t>
        </w:r>
        <w:proofErr w:type="spellEnd"/>
        <w:r w:rsidRPr="00ED68D8">
          <w:rPr>
            <w:rFonts w:ascii="Arial" w:hAnsi="Arial"/>
            <w:spacing w:val="15"/>
            <w:sz w:val="36"/>
          </w:rPr>
          <w:t> </w:t>
        </w:r>
        <w:r w:rsidRPr="00ED68D8">
          <w:rPr>
            <w:rFonts w:ascii="Arial" w:hAnsi="Arial"/>
            <w:spacing w:val="15"/>
            <w:sz w:val="36"/>
            <w:szCs w:val="36"/>
          </w:rPr>
          <w:t>class?</w:t>
        </w:r>
      </w:ins>
    </w:p>
    <w:p w:rsidR="00ED68D8" w:rsidRPr="00ED68D8" w:rsidRDefault="00ED68D8" w:rsidP="00ED68D8">
      <w:pPr>
        <w:rPr>
          <w:ins w:id="192" w:author="Unknown"/>
        </w:rPr>
      </w:pPr>
      <w:ins w:id="193" w:author="Unknown">
        <w:r w:rsidRPr="00ED68D8">
          <w:t>Endpoint class provides useful methods to create endpoint and publish existing implementation as web service. This comes handy in testing web services before making further changes to deploy it on actual server.</w:t>
        </w:r>
      </w:ins>
    </w:p>
    <w:p w:rsidR="00ED68D8" w:rsidRPr="00ED68D8" w:rsidRDefault="00ED68D8" w:rsidP="00ED68D8">
      <w:pPr>
        <w:rPr>
          <w:ins w:id="194" w:author="Unknown"/>
          <w:rFonts w:ascii="Arial" w:hAnsi="Arial"/>
          <w:spacing w:val="15"/>
          <w:sz w:val="36"/>
          <w:szCs w:val="36"/>
        </w:rPr>
      </w:pPr>
      <w:bookmarkStart w:id="195" w:name="soap-rpc-vs-document"/>
      <w:bookmarkEnd w:id="195"/>
      <w:ins w:id="196" w:author="Unknown">
        <w:r w:rsidRPr="00ED68D8">
          <w:rPr>
            <w:rFonts w:ascii="Arial" w:hAnsi="Arial"/>
            <w:spacing w:val="15"/>
            <w:sz w:val="36"/>
            <w:szCs w:val="36"/>
          </w:rPr>
          <w:t>What is the difference between RPC Style and Document Style SOAP web Services?</w:t>
        </w:r>
      </w:ins>
    </w:p>
    <w:p w:rsidR="00ED68D8" w:rsidRPr="00ED68D8" w:rsidRDefault="00ED68D8" w:rsidP="00ED68D8">
      <w:pPr>
        <w:rPr>
          <w:ins w:id="197" w:author="Unknown"/>
        </w:rPr>
      </w:pPr>
      <w:ins w:id="198" w:author="Unknown">
        <w:r w:rsidRPr="00ED68D8">
          <w:t>RPC style generate WSDL document based on the method name and it’s parameters. No type definitions are present in WSDL document.</w:t>
        </w:r>
        <w:r w:rsidRPr="00ED68D8">
          <w:br/>
          <w:t>Document style contains type and can be validated against predefined schema. Let’s look at these with a simple program. Below is a simple test program where I am using Endpoint to publish my simple SOAP web service.</w:t>
        </w:r>
      </w:ins>
    </w:p>
    <w:tbl>
      <w:tblPr>
        <w:tblW w:w="10770" w:type="dxa"/>
        <w:tblInd w:w="450" w:type="dxa"/>
        <w:tblCellMar>
          <w:left w:w="0" w:type="dxa"/>
          <w:right w:w="0" w:type="dxa"/>
        </w:tblCellMar>
        <w:tblLook w:val="04A0"/>
      </w:tblPr>
      <w:tblGrid>
        <w:gridCol w:w="630"/>
        <w:gridCol w:w="10140"/>
      </w:tblGrid>
      <w:tr w:rsidR="00ED68D8" w:rsidRPr="00ED68D8" w:rsidTr="00ED68D8">
        <w:tc>
          <w:tcPr>
            <w:tcW w:w="0" w:type="auto"/>
            <w:gridSpan w:val="2"/>
            <w:tcBorders>
              <w:top w:val="nil"/>
              <w:left w:val="nil"/>
              <w:bottom w:val="nil"/>
              <w:right w:val="nil"/>
            </w:tcBorders>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TestService.java</w:t>
            </w:r>
          </w:p>
        </w:tc>
      </w:tr>
      <w:tr w:rsidR="00ED68D8" w:rsidRPr="00ED68D8" w:rsidTr="00ED68D8">
        <w:tc>
          <w:tcPr>
            <w:tcW w:w="0" w:type="auto"/>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lastRenderedPageBreak/>
              <w:t>13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20</w:t>
            </w:r>
          </w:p>
        </w:tc>
        <w:tc>
          <w:tcPr>
            <w:tcW w:w="10140" w:type="dxa"/>
            <w:vAlign w:val="center"/>
            <w:hideMark/>
          </w:tcPr>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package</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com.journaldev.jaxws.service</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import</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javax.jws.WebMethod</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import</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javax.jws.WebService</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import</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javax.jws.soap.SOAPBinding</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import</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javax.xml.ws.Endpoint</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w:t>
            </w:r>
            <w:proofErr w:type="spellStart"/>
            <w:r w:rsidRPr="00ED68D8">
              <w:rPr>
                <w:rFonts w:ascii="Courier New" w:hAnsi="Courier New" w:cs="Courier New"/>
                <w:sz w:val="20"/>
              </w:rPr>
              <w:t>WebService</w:t>
            </w:r>
            <w:proofErr w:type="spellEnd"/>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w:t>
            </w:r>
            <w:proofErr w:type="spellStart"/>
            <w:r w:rsidRPr="00ED68D8">
              <w:rPr>
                <w:rFonts w:ascii="Courier New" w:hAnsi="Courier New" w:cs="Courier New"/>
                <w:sz w:val="20"/>
              </w:rPr>
              <w:t>SOAPBinding</w:t>
            </w:r>
            <w:proofErr w:type="spellEnd"/>
            <w:r w:rsidRPr="00ED68D8">
              <w:rPr>
                <w:rFonts w:ascii="Courier New" w:hAnsi="Courier New" w:cs="Courier New"/>
                <w:sz w:val="20"/>
              </w:rPr>
              <w:t xml:space="preserve">(style = </w:t>
            </w:r>
            <w:proofErr w:type="spellStart"/>
            <w:r w:rsidRPr="00ED68D8">
              <w:rPr>
                <w:rFonts w:ascii="Courier New" w:hAnsi="Courier New" w:cs="Courier New"/>
                <w:sz w:val="20"/>
              </w:rPr>
              <w:t>SOAPBinding.Style.RPC</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public</w:t>
            </w:r>
            <w:r w:rsidRPr="00ED68D8">
              <w:rPr>
                <w:rFonts w:ascii="Times New Roman" w:hAnsi="Times New Roman" w:cs="Times New Roman"/>
                <w:sz w:val="24"/>
                <w:szCs w:val="24"/>
              </w:rPr>
              <w:t xml:space="preserve"> </w:t>
            </w:r>
            <w:r w:rsidRPr="00ED68D8">
              <w:rPr>
                <w:rFonts w:ascii="Courier New" w:hAnsi="Courier New" w:cs="Courier New"/>
                <w:sz w:val="20"/>
              </w:rPr>
              <w:t>class</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TestService</w:t>
            </w:r>
            <w:proofErr w:type="spellEnd"/>
            <w:r w:rsidRPr="00ED68D8">
              <w:rPr>
                <w:rFonts w:ascii="Courier New" w:hAnsi="Courier New" w:cs="Courier New"/>
                <w:sz w:val="20"/>
              </w:rPr>
              <w:t xml:space="preserve"> {</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w:t>
            </w:r>
            <w:proofErr w:type="spellStart"/>
            <w:r w:rsidRPr="00ED68D8">
              <w:rPr>
                <w:rFonts w:ascii="Courier New" w:hAnsi="Courier New" w:cs="Courier New"/>
                <w:sz w:val="20"/>
              </w:rPr>
              <w:t>WebMethod</w:t>
            </w:r>
            <w:proofErr w:type="spellEnd"/>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public</w:t>
            </w:r>
            <w:r w:rsidRPr="00ED68D8">
              <w:rPr>
                <w:rFonts w:ascii="Times New Roman" w:hAnsi="Times New Roman" w:cs="Times New Roman"/>
                <w:sz w:val="24"/>
                <w:szCs w:val="24"/>
              </w:rPr>
              <w:t xml:space="preserve"> </w:t>
            </w:r>
            <w:r w:rsidRPr="00ED68D8">
              <w:rPr>
                <w:rFonts w:ascii="Courier New" w:hAnsi="Courier New" w:cs="Courier New"/>
                <w:sz w:val="20"/>
              </w:rPr>
              <w:t xml:space="preserve">String </w:t>
            </w:r>
            <w:proofErr w:type="spellStart"/>
            <w:r w:rsidRPr="00ED68D8">
              <w:rPr>
                <w:rFonts w:ascii="Courier New" w:hAnsi="Courier New" w:cs="Courier New"/>
                <w:sz w:val="20"/>
              </w:rPr>
              <w:t>sayHello</w:t>
            </w:r>
            <w:proofErr w:type="spellEnd"/>
            <w:r w:rsidRPr="00ED68D8">
              <w:rPr>
                <w:rFonts w:ascii="Courier New" w:hAnsi="Courier New" w:cs="Courier New"/>
                <w:sz w:val="20"/>
              </w:rPr>
              <w:t xml:space="preserve">(String </w:t>
            </w:r>
            <w:proofErr w:type="spellStart"/>
            <w:r w:rsidRPr="00ED68D8">
              <w:rPr>
                <w:rFonts w:ascii="Courier New" w:hAnsi="Courier New" w:cs="Courier New"/>
                <w:sz w:val="20"/>
              </w:rPr>
              <w:t>msg</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return</w:t>
            </w:r>
            <w:r w:rsidRPr="00ED68D8">
              <w:rPr>
                <w:rFonts w:ascii="Times New Roman" w:hAnsi="Times New Roman" w:cs="Times New Roman"/>
                <w:sz w:val="24"/>
                <w:szCs w:val="24"/>
              </w:rPr>
              <w:t xml:space="preserve"> </w:t>
            </w:r>
            <w:r w:rsidRPr="00ED68D8">
              <w:rPr>
                <w:rFonts w:ascii="Courier New" w:hAnsi="Courier New" w:cs="Courier New"/>
                <w:sz w:val="20"/>
              </w:rPr>
              <w:t>"Hello "+</w:t>
            </w:r>
            <w:proofErr w:type="spellStart"/>
            <w:r w:rsidRPr="00ED68D8">
              <w:rPr>
                <w:rFonts w:ascii="Courier New" w:hAnsi="Courier New" w:cs="Courier New"/>
                <w:sz w:val="20"/>
              </w:rPr>
              <w:t>msg</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public</w:t>
            </w:r>
            <w:r w:rsidRPr="00ED68D8">
              <w:rPr>
                <w:rFonts w:ascii="Times New Roman" w:hAnsi="Times New Roman" w:cs="Times New Roman"/>
                <w:sz w:val="24"/>
                <w:szCs w:val="24"/>
              </w:rPr>
              <w:t xml:space="preserve"> </w:t>
            </w:r>
            <w:r w:rsidRPr="00ED68D8">
              <w:rPr>
                <w:rFonts w:ascii="Courier New" w:hAnsi="Courier New" w:cs="Courier New"/>
                <w:sz w:val="20"/>
              </w:rPr>
              <w:t>static</w:t>
            </w:r>
            <w:r w:rsidRPr="00ED68D8">
              <w:rPr>
                <w:rFonts w:ascii="Times New Roman" w:hAnsi="Times New Roman" w:cs="Times New Roman"/>
                <w:sz w:val="24"/>
                <w:szCs w:val="24"/>
              </w:rPr>
              <w:t xml:space="preserve"> </w:t>
            </w:r>
            <w:r w:rsidRPr="00ED68D8">
              <w:rPr>
                <w:rFonts w:ascii="Courier New" w:hAnsi="Courier New" w:cs="Courier New"/>
                <w:sz w:val="20"/>
              </w:rPr>
              <w:t>void</w:t>
            </w:r>
            <w:r w:rsidRPr="00ED68D8">
              <w:rPr>
                <w:rFonts w:ascii="Times New Roman" w:hAnsi="Times New Roman" w:cs="Times New Roman"/>
                <w:sz w:val="24"/>
                <w:szCs w:val="24"/>
              </w:rPr>
              <w:t xml:space="preserve"> </w:t>
            </w:r>
            <w:r w:rsidRPr="00ED68D8">
              <w:rPr>
                <w:rFonts w:ascii="Courier New" w:hAnsi="Courier New" w:cs="Courier New"/>
                <w:sz w:val="20"/>
              </w:rPr>
              <w:t xml:space="preserve">main(String[] </w:t>
            </w:r>
            <w:proofErr w:type="spellStart"/>
            <w:r w:rsidRPr="00ED68D8">
              <w:rPr>
                <w:rFonts w:ascii="Courier New" w:hAnsi="Courier New" w:cs="Courier New"/>
                <w:sz w:val="20"/>
              </w:rPr>
              <w:t>args</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proofErr w:type="spellStart"/>
            <w:r w:rsidRPr="00ED68D8">
              <w:rPr>
                <w:rFonts w:ascii="Courier New" w:hAnsi="Courier New" w:cs="Courier New"/>
                <w:sz w:val="20"/>
              </w:rPr>
              <w:t>Endpoint.publish</w:t>
            </w:r>
            <w:proofErr w:type="spellEnd"/>
            <w:r w:rsidRPr="00ED68D8">
              <w:rPr>
                <w:rFonts w:ascii="Courier New" w:hAnsi="Courier New" w:cs="Courier New"/>
                <w:sz w:val="20"/>
              </w:rPr>
              <w:t>("http://localhost:8888/testWS", new</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TestService</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w:t>
            </w:r>
          </w:p>
        </w:tc>
      </w:tr>
    </w:tbl>
    <w:p w:rsidR="00ED68D8" w:rsidRPr="00ED68D8" w:rsidRDefault="00ED68D8" w:rsidP="00ED68D8">
      <w:pPr>
        <w:rPr>
          <w:ins w:id="199" w:author="Unknown"/>
        </w:rPr>
      </w:pPr>
      <w:ins w:id="200" w:author="Unknown">
        <w:r w:rsidRPr="00ED68D8">
          <w:lastRenderedPageBreak/>
          <w:t>When I run above program and then access the WSDL, it gives me below XML.</w:t>
        </w:r>
      </w:ins>
    </w:p>
    <w:tbl>
      <w:tblPr>
        <w:tblW w:w="21600" w:type="dxa"/>
        <w:tblInd w:w="450" w:type="dxa"/>
        <w:tblCellMar>
          <w:left w:w="0" w:type="dxa"/>
          <w:right w:w="0" w:type="dxa"/>
        </w:tblCellMar>
        <w:tblLook w:val="04A0"/>
      </w:tblPr>
      <w:tblGrid>
        <w:gridCol w:w="240"/>
        <w:gridCol w:w="21360"/>
      </w:tblGrid>
      <w:tr w:rsidR="00ED68D8" w:rsidRPr="00ED68D8" w:rsidTr="00ED68D8">
        <w:tc>
          <w:tcPr>
            <w:tcW w:w="0" w:type="auto"/>
            <w:gridSpan w:val="2"/>
            <w:tcBorders>
              <w:top w:val="nil"/>
              <w:left w:val="nil"/>
              <w:bottom w:val="nil"/>
              <w:right w:val="nil"/>
            </w:tcBorders>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rpc.xml</w:t>
            </w:r>
          </w:p>
        </w:tc>
      </w:tr>
      <w:tr w:rsidR="00ED68D8" w:rsidRPr="00ED68D8" w:rsidTr="00ED68D8">
        <w:tc>
          <w:tcPr>
            <w:tcW w:w="0" w:type="auto"/>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lastRenderedPageBreak/>
              <w:t>16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34</w:t>
            </w:r>
          </w:p>
        </w:tc>
        <w:tc>
          <w:tcPr>
            <w:tcW w:w="21600" w:type="dxa"/>
            <w:vAlign w:val="center"/>
            <w:hideMark/>
          </w:tcPr>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&lt;?xml</w:t>
            </w:r>
            <w:r w:rsidRPr="00ED68D8">
              <w:rPr>
                <w:rFonts w:ascii="Times New Roman" w:hAnsi="Times New Roman" w:cs="Times New Roman"/>
                <w:sz w:val="24"/>
                <w:szCs w:val="24"/>
              </w:rPr>
              <w:t xml:space="preserve"> </w:t>
            </w:r>
            <w:r w:rsidRPr="00ED68D8">
              <w:rPr>
                <w:rFonts w:ascii="Courier New" w:hAnsi="Courier New" w:cs="Courier New"/>
                <w:sz w:val="20"/>
              </w:rPr>
              <w:t>version='1.0'</w:t>
            </w:r>
            <w:r w:rsidRPr="00ED68D8">
              <w:rPr>
                <w:rFonts w:ascii="Times New Roman" w:hAnsi="Times New Roman" w:cs="Times New Roman"/>
                <w:sz w:val="24"/>
                <w:szCs w:val="24"/>
              </w:rPr>
              <w:t xml:space="preserve"> </w:t>
            </w:r>
            <w:r w:rsidRPr="00ED68D8">
              <w:rPr>
                <w:rFonts w:ascii="Courier New" w:hAnsi="Courier New" w:cs="Courier New"/>
                <w:sz w:val="20"/>
              </w:rPr>
              <w:t>encoding='UTF-8'?&gt;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 Published by JAX-WS RI (http://jax-ws.java.net). RI's version is JAX-WS RI 2.2.10 svn-revision#919b322c92f13ad085a933e8dd6dd35d4947364b. --&gt;&lt;!-- Generated by JAX-WS RI (http://jax-ws.java.net). RI's version is JAX-WS RI 2.2.10 svn-revision#919b322c92f13ad085a933e8dd6dd35d4947364b. --&gt;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&lt;definitions</w:t>
            </w:r>
            <w:r w:rsidRPr="00ED68D8">
              <w:rPr>
                <w:rFonts w:ascii="Times New Roman" w:hAnsi="Times New Roman" w:cs="Times New Roman"/>
                <w:sz w:val="24"/>
                <w:szCs w:val="24"/>
              </w:rPr>
              <w:t xml:space="preserve"> </w:t>
            </w:r>
            <w:r w:rsidRPr="00ED68D8">
              <w:rPr>
                <w:rFonts w:ascii="Courier New" w:hAnsi="Courier New" w:cs="Courier New"/>
                <w:sz w:val="20"/>
              </w:rPr>
              <w:t>xmlns:wsu="http://docs.oasis-open.org/wss/2004/01/oasis-200401-wss-wssecurity-utility-1.0.xsd"</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xmlns:wsp</w:t>
            </w:r>
            <w:proofErr w:type="spellEnd"/>
            <w:r w:rsidRPr="00ED68D8">
              <w:rPr>
                <w:rFonts w:ascii="Courier New" w:hAnsi="Courier New" w:cs="Courier New"/>
                <w:sz w:val="20"/>
              </w:rPr>
              <w:t>="http://www.w3.org/ns/ws-policy"</w:t>
            </w:r>
            <w:r w:rsidRPr="00ED68D8">
              <w:rPr>
                <w:rFonts w:ascii="Times New Roman" w:hAnsi="Times New Roman" w:cs="Times New Roman"/>
                <w:sz w:val="24"/>
                <w:szCs w:val="24"/>
              </w:rPr>
              <w:t xml:space="preserve"> </w:t>
            </w:r>
            <w:r w:rsidRPr="00ED68D8">
              <w:rPr>
                <w:rFonts w:ascii="Courier New" w:hAnsi="Courier New" w:cs="Courier New"/>
                <w:sz w:val="20"/>
              </w:rPr>
              <w:t>xmlns:wsp1_2="http://schemas.xmlsoap.org/ws/2004/09/policy"</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xmlns:wsam</w:t>
            </w:r>
            <w:proofErr w:type="spellEnd"/>
            <w:r w:rsidRPr="00ED68D8">
              <w:rPr>
                <w:rFonts w:ascii="Courier New" w:hAnsi="Courier New" w:cs="Courier New"/>
                <w:sz w:val="20"/>
              </w:rPr>
              <w:t>="http://www.w3.org/2007/05/addressing/metadata"</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xmlns:soap</w:t>
            </w:r>
            <w:proofErr w:type="spellEnd"/>
            <w:r w:rsidRPr="00ED68D8">
              <w:rPr>
                <w:rFonts w:ascii="Courier New" w:hAnsi="Courier New" w:cs="Courier New"/>
                <w:sz w:val="20"/>
              </w:rPr>
              <w:t>="http://schemas.xmlsoap.org/wsdl/soap/"</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xmlns:tns</w:t>
            </w:r>
            <w:proofErr w:type="spellEnd"/>
            <w:r w:rsidRPr="00ED68D8">
              <w:rPr>
                <w:rFonts w:ascii="Courier New" w:hAnsi="Courier New" w:cs="Courier New"/>
                <w:sz w:val="20"/>
              </w:rPr>
              <w:t>="http://service.jaxws.journaldev.com/"</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xmlns:xsd</w:t>
            </w:r>
            <w:proofErr w:type="spellEnd"/>
            <w:r w:rsidRPr="00ED68D8">
              <w:rPr>
                <w:rFonts w:ascii="Courier New" w:hAnsi="Courier New" w:cs="Courier New"/>
                <w:sz w:val="20"/>
              </w:rPr>
              <w:t>="http://www.w3.org/2001/XMLSchema"</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w:t>
            </w:r>
            <w:proofErr w:type="spellEnd"/>
            <w:r w:rsidRPr="00ED68D8">
              <w:rPr>
                <w:rFonts w:ascii="Courier New" w:hAnsi="Courier New" w:cs="Courier New"/>
                <w:sz w:val="20"/>
              </w:rPr>
              <w:t>="http://schemas.xmlsoap.org/wsdl/"</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targetNamespace</w:t>
            </w:r>
            <w:proofErr w:type="spellEnd"/>
            <w:r w:rsidRPr="00ED68D8">
              <w:rPr>
                <w:rFonts w:ascii="Courier New" w:hAnsi="Courier New" w:cs="Courier New"/>
                <w:sz w:val="20"/>
              </w:rPr>
              <w:t>="http://service.jaxws.journaldev.com/"</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&lt;types/&gt;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&lt;part</w:t>
            </w:r>
            <w:r w:rsidRPr="00ED68D8">
              <w:rPr>
                <w:rFonts w:ascii="Times New Roman" w:hAnsi="Times New Roman" w:cs="Times New Roman"/>
                <w:sz w:val="24"/>
                <w:szCs w:val="24"/>
              </w:rPr>
              <w:t xml:space="preserve"> </w:t>
            </w:r>
            <w:r w:rsidRPr="00ED68D8">
              <w:rPr>
                <w:rFonts w:ascii="Courier New" w:hAnsi="Courier New" w:cs="Courier New"/>
                <w:sz w:val="20"/>
              </w:rPr>
              <w:t>name="arg0"</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xsd:string</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sayHelloResponse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&lt;part</w:t>
            </w:r>
            <w:r w:rsidRPr="00ED68D8">
              <w:rPr>
                <w:rFonts w:ascii="Times New Roman" w:hAnsi="Times New Roman" w:cs="Times New Roman"/>
                <w:sz w:val="24"/>
                <w:szCs w:val="24"/>
              </w:rPr>
              <w:t xml:space="preserve"> </w:t>
            </w:r>
            <w:r w:rsidRPr="00ED68D8">
              <w:rPr>
                <w:rFonts w:ascii="Courier New" w:hAnsi="Courier New" w:cs="Courier New"/>
                <w:sz w:val="20"/>
              </w:rPr>
              <w:t>name="return"</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xsd:string</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portType</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&lt;operation</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&lt;input</w:t>
            </w:r>
            <w:r w:rsidRPr="00ED68D8">
              <w:rPr>
                <w:rFonts w:ascii="Times New Roman" w:hAnsi="Times New Roman" w:cs="Times New Roman"/>
                <w:sz w:val="24"/>
                <w:szCs w:val="24"/>
              </w:rPr>
              <w:t xml:space="preserve"> </w:t>
            </w:r>
            <w:r w:rsidRPr="00ED68D8">
              <w:rPr>
                <w:rFonts w:ascii="Courier New" w:hAnsi="Courier New" w:cs="Courier New"/>
                <w:sz w:val="20"/>
              </w:rPr>
              <w:t>wsam:Action="http://service.jaxws.journaldev.com/TestService/sayHelloRequest"</w:t>
            </w:r>
            <w:r w:rsidRPr="00ED68D8">
              <w:rPr>
                <w:rFonts w:ascii="Times New Roman" w:hAnsi="Times New Roman" w:cs="Times New Roman"/>
                <w:sz w:val="24"/>
                <w:szCs w:val="24"/>
              </w:rPr>
              <w:t xml:space="preserve"> </w:t>
            </w:r>
            <w:r w:rsidRPr="00ED68D8">
              <w:rPr>
                <w:rFonts w:ascii="Courier New" w:hAnsi="Courier New" w:cs="Courier New"/>
                <w:sz w:val="20"/>
              </w:rPr>
              <w:t>message="</w:t>
            </w:r>
            <w:proofErr w:type="spellStart"/>
            <w:r w:rsidRPr="00ED68D8">
              <w:rPr>
                <w:rFonts w:ascii="Courier New" w:hAnsi="Courier New" w:cs="Courier New"/>
                <w:sz w:val="20"/>
              </w:rPr>
              <w:t>tns:sayHello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&lt;output</w:t>
            </w:r>
            <w:r w:rsidRPr="00ED68D8">
              <w:rPr>
                <w:rFonts w:ascii="Times New Roman" w:hAnsi="Times New Roman" w:cs="Times New Roman"/>
                <w:sz w:val="24"/>
                <w:szCs w:val="24"/>
              </w:rPr>
              <w:t xml:space="preserve"> </w:t>
            </w:r>
            <w:r w:rsidRPr="00ED68D8">
              <w:rPr>
                <w:rFonts w:ascii="Courier New" w:hAnsi="Courier New" w:cs="Courier New"/>
                <w:sz w:val="20"/>
              </w:rPr>
              <w:t>wsam:Action="http://service.jaxws.journaldev.com/TestService/sayHelloResponse"</w:t>
            </w:r>
            <w:r w:rsidRPr="00ED68D8">
              <w:rPr>
                <w:rFonts w:ascii="Times New Roman" w:hAnsi="Times New Roman" w:cs="Times New Roman"/>
                <w:sz w:val="24"/>
                <w:szCs w:val="24"/>
              </w:rPr>
              <w:t xml:space="preserve"> </w:t>
            </w:r>
            <w:r w:rsidRPr="00ED68D8">
              <w:rPr>
                <w:rFonts w:ascii="Courier New" w:hAnsi="Courier New" w:cs="Courier New"/>
                <w:sz w:val="20"/>
              </w:rPr>
              <w:t>message="</w:t>
            </w:r>
            <w:proofErr w:type="spellStart"/>
            <w:r w:rsidRPr="00ED68D8">
              <w:rPr>
                <w:rFonts w:ascii="Courier New" w:hAnsi="Courier New" w:cs="Courier New"/>
                <w:sz w:val="20"/>
              </w:rPr>
              <w:t>tns:sayHelloResponse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&lt;/operation&gt;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portType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&lt;binding</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TestServicePortBinding</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tns:TestService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soap:binding</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transport="http://schemas.xmlsoap.org/soap/http"</w:t>
            </w:r>
            <w:r w:rsidRPr="00ED68D8">
              <w:rPr>
                <w:rFonts w:ascii="Times New Roman" w:hAnsi="Times New Roman" w:cs="Times New Roman"/>
                <w:sz w:val="24"/>
                <w:szCs w:val="24"/>
              </w:rPr>
              <w:t xml:space="preserve"> </w:t>
            </w:r>
            <w:r w:rsidRPr="00ED68D8">
              <w:rPr>
                <w:rFonts w:ascii="Courier New" w:hAnsi="Courier New" w:cs="Courier New"/>
                <w:sz w:val="20"/>
              </w:rPr>
              <w:t>style="</w:t>
            </w:r>
            <w:proofErr w:type="spellStart"/>
            <w:r w:rsidRPr="00ED68D8">
              <w:rPr>
                <w:rFonts w:ascii="Courier New" w:hAnsi="Courier New" w:cs="Courier New"/>
                <w:sz w:val="20"/>
              </w:rPr>
              <w:t>rpc</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&lt;operation</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soap:operation</w:t>
            </w:r>
            <w:proofErr w:type="spellEnd"/>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soapAction</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&lt;input&gt;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soap:body</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use="literal"</w:t>
            </w:r>
            <w:r w:rsidRPr="00ED68D8">
              <w:rPr>
                <w:rFonts w:ascii="Times New Roman" w:hAnsi="Times New Roman" w:cs="Times New Roman"/>
                <w:sz w:val="24"/>
                <w:szCs w:val="24"/>
              </w:rPr>
              <w:t xml:space="preserve"> </w:t>
            </w:r>
            <w:r w:rsidRPr="00ED68D8">
              <w:rPr>
                <w:rFonts w:ascii="Courier New" w:hAnsi="Courier New" w:cs="Courier New"/>
                <w:sz w:val="20"/>
              </w:rPr>
              <w:t>namespace="http://service.jaxws.journaldev.com/"/&gt;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&lt;/input&gt;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&lt;output&gt;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soap:body</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use="literal"</w:t>
            </w:r>
            <w:r w:rsidRPr="00ED68D8">
              <w:rPr>
                <w:rFonts w:ascii="Times New Roman" w:hAnsi="Times New Roman" w:cs="Times New Roman"/>
                <w:sz w:val="24"/>
                <w:szCs w:val="24"/>
              </w:rPr>
              <w:t xml:space="preserve"> </w:t>
            </w:r>
            <w:r w:rsidRPr="00ED68D8">
              <w:rPr>
                <w:rFonts w:ascii="Courier New" w:hAnsi="Courier New" w:cs="Courier New"/>
                <w:sz w:val="20"/>
              </w:rPr>
              <w:t>namespace="http://service.jaxws.journaldev.com/"/&gt;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&lt;/output&gt;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&lt;/operation&gt;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&lt;/binding&gt;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&lt;service</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&lt;port</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TestServicePort</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r w:rsidRPr="00ED68D8">
              <w:rPr>
                <w:rFonts w:ascii="Courier New" w:hAnsi="Courier New" w:cs="Courier New"/>
                <w:sz w:val="20"/>
              </w:rPr>
              <w:t>binding="</w:t>
            </w:r>
            <w:proofErr w:type="spellStart"/>
            <w:r w:rsidRPr="00ED68D8">
              <w:rPr>
                <w:rFonts w:ascii="Courier New" w:hAnsi="Courier New" w:cs="Courier New"/>
                <w:sz w:val="20"/>
              </w:rPr>
              <w:t>tns:TestServicePortBinding</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soap:address</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location="http://localhost:8888/testWS"/&gt;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&lt;/port&gt;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&lt;/service&gt;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&lt;/definitions&gt;</w:t>
            </w:r>
          </w:p>
        </w:tc>
      </w:tr>
    </w:tbl>
    <w:p w:rsidR="00ED68D8" w:rsidRPr="00ED68D8" w:rsidRDefault="00ED68D8" w:rsidP="00ED68D8">
      <w:pPr>
        <w:rPr>
          <w:ins w:id="201" w:author="Unknown"/>
        </w:rPr>
      </w:pPr>
      <w:ins w:id="202" w:author="Unknown">
        <w:r w:rsidRPr="00ED68D8">
          <w:lastRenderedPageBreak/>
          <w:t>Notice that </w:t>
        </w:r>
        <w:r w:rsidRPr="00ED68D8">
          <w:rPr>
            <w:b/>
            <w:bCs/>
          </w:rPr>
          <w:t>types</w:t>
        </w:r>
        <w:r w:rsidRPr="00ED68D8">
          <w:t xml:space="preserve"> element is empty and we can’t validate it against any schema. Now just change </w:t>
        </w:r>
        <w:proofErr w:type="spellStart"/>
        <w:r w:rsidRPr="00ED68D8">
          <w:t>the</w:t>
        </w:r>
        <w:r w:rsidRPr="00ED68D8">
          <w:rPr>
            <w:rFonts w:ascii="Consolas" w:hAnsi="Consolas" w:cs="Consolas"/>
            <w:sz w:val="18"/>
          </w:rPr>
          <w:t>SOAPBinding.Style.RPC</w:t>
        </w:r>
        <w:proofErr w:type="spellEnd"/>
        <w:r w:rsidRPr="00ED68D8">
          <w:t> to </w:t>
        </w:r>
        <w:proofErr w:type="spellStart"/>
        <w:r w:rsidRPr="00ED68D8">
          <w:rPr>
            <w:rFonts w:ascii="Consolas" w:hAnsi="Consolas" w:cs="Consolas"/>
            <w:sz w:val="18"/>
          </w:rPr>
          <w:t>SOAPBinding.Style.DOCUMENT</w:t>
        </w:r>
        <w:proofErr w:type="spellEnd"/>
        <w:r w:rsidRPr="00ED68D8">
          <w:t> and you will get below WSDL.</w:t>
        </w:r>
      </w:ins>
    </w:p>
    <w:tbl>
      <w:tblPr>
        <w:tblW w:w="21600" w:type="dxa"/>
        <w:tblInd w:w="450" w:type="dxa"/>
        <w:tblCellMar>
          <w:left w:w="0" w:type="dxa"/>
          <w:right w:w="0" w:type="dxa"/>
        </w:tblCellMar>
        <w:tblLook w:val="04A0"/>
      </w:tblPr>
      <w:tblGrid>
        <w:gridCol w:w="240"/>
        <w:gridCol w:w="21360"/>
      </w:tblGrid>
      <w:tr w:rsidR="00ED68D8" w:rsidRPr="00ED68D8" w:rsidTr="00ED68D8">
        <w:tc>
          <w:tcPr>
            <w:tcW w:w="0" w:type="auto"/>
            <w:gridSpan w:val="2"/>
            <w:tcBorders>
              <w:top w:val="nil"/>
              <w:left w:val="nil"/>
              <w:bottom w:val="nil"/>
              <w:right w:val="nil"/>
            </w:tcBorders>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document.xml</w:t>
            </w:r>
          </w:p>
        </w:tc>
      </w:tr>
      <w:tr w:rsidR="00ED68D8" w:rsidRPr="00ED68D8" w:rsidTr="00ED68D8">
        <w:tc>
          <w:tcPr>
            <w:tcW w:w="0" w:type="auto"/>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lastRenderedPageBreak/>
              <w:t>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lastRenderedPageBreak/>
              <w:t>29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38</w:t>
            </w:r>
          </w:p>
        </w:tc>
        <w:tc>
          <w:tcPr>
            <w:tcW w:w="21600" w:type="dxa"/>
            <w:vAlign w:val="center"/>
            <w:hideMark/>
          </w:tcPr>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&lt;?xml</w:t>
            </w:r>
            <w:r w:rsidRPr="00ED68D8">
              <w:rPr>
                <w:rFonts w:ascii="Times New Roman" w:hAnsi="Times New Roman" w:cs="Times New Roman"/>
                <w:sz w:val="24"/>
                <w:szCs w:val="24"/>
              </w:rPr>
              <w:t xml:space="preserve"> </w:t>
            </w:r>
            <w:r w:rsidRPr="00ED68D8">
              <w:rPr>
                <w:rFonts w:ascii="Courier New" w:hAnsi="Courier New" w:cs="Courier New"/>
                <w:sz w:val="20"/>
              </w:rPr>
              <w:t>version='1.0'</w:t>
            </w:r>
            <w:r w:rsidRPr="00ED68D8">
              <w:rPr>
                <w:rFonts w:ascii="Times New Roman" w:hAnsi="Times New Roman" w:cs="Times New Roman"/>
                <w:sz w:val="24"/>
                <w:szCs w:val="24"/>
              </w:rPr>
              <w:t xml:space="preserve"> </w:t>
            </w:r>
            <w:r w:rsidRPr="00ED68D8">
              <w:rPr>
                <w:rFonts w:ascii="Courier New" w:hAnsi="Courier New" w:cs="Courier New"/>
                <w:sz w:val="20"/>
              </w:rPr>
              <w:t>encoding='UTF-8'?&gt;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 Published by JAX-WS RI (http://jax-ws.java.net). RI's version is JAX-WS RI 2.2.10 svn-revision#919b322c92f13ad085a933e8dd6dd35d4947364b. --&gt;&lt;!-- Generated by JAX-WS RI (http://jax-ws.java.net). RI's version is JAX-WS RI 2.2.10 svn-revision#919b322c92f13ad085a933e8dd6dd35d4947364b. --&gt;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&lt;definitions</w:t>
            </w:r>
            <w:r w:rsidRPr="00ED68D8">
              <w:rPr>
                <w:rFonts w:ascii="Times New Roman" w:hAnsi="Times New Roman" w:cs="Times New Roman"/>
                <w:sz w:val="24"/>
                <w:szCs w:val="24"/>
              </w:rPr>
              <w:t xml:space="preserve"> </w:t>
            </w:r>
            <w:r w:rsidRPr="00ED68D8">
              <w:rPr>
                <w:rFonts w:ascii="Courier New" w:hAnsi="Courier New" w:cs="Courier New"/>
                <w:sz w:val="20"/>
              </w:rPr>
              <w:t>xmlns:wsu="http://docs.oasis-open.org/wss/2004/01/oasis-200401-wss-wssecurity-utility-1.0.xsd"</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xmlns:wsp</w:t>
            </w:r>
            <w:proofErr w:type="spellEnd"/>
            <w:r w:rsidRPr="00ED68D8">
              <w:rPr>
                <w:rFonts w:ascii="Courier New" w:hAnsi="Courier New" w:cs="Courier New"/>
                <w:sz w:val="20"/>
              </w:rPr>
              <w:t>="http://www.w3.org/ns/ws-policy"</w:t>
            </w:r>
            <w:r w:rsidRPr="00ED68D8">
              <w:rPr>
                <w:rFonts w:ascii="Times New Roman" w:hAnsi="Times New Roman" w:cs="Times New Roman"/>
                <w:sz w:val="24"/>
                <w:szCs w:val="24"/>
              </w:rPr>
              <w:t xml:space="preserve"> </w:t>
            </w:r>
            <w:r w:rsidRPr="00ED68D8">
              <w:rPr>
                <w:rFonts w:ascii="Courier New" w:hAnsi="Courier New" w:cs="Courier New"/>
                <w:sz w:val="20"/>
              </w:rPr>
              <w:t>xmlns:wsp1_2="http://schemas.xmlsoap.org/ws/2004/09/policy"</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xmlns:wsam</w:t>
            </w:r>
            <w:proofErr w:type="spellEnd"/>
            <w:r w:rsidRPr="00ED68D8">
              <w:rPr>
                <w:rFonts w:ascii="Courier New" w:hAnsi="Courier New" w:cs="Courier New"/>
                <w:sz w:val="20"/>
              </w:rPr>
              <w:t>="http://www.w3.org/2007/05/addressing/metadata"</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xmlns:soap</w:t>
            </w:r>
            <w:proofErr w:type="spellEnd"/>
            <w:r w:rsidRPr="00ED68D8">
              <w:rPr>
                <w:rFonts w:ascii="Courier New" w:hAnsi="Courier New" w:cs="Courier New"/>
                <w:sz w:val="20"/>
              </w:rPr>
              <w:t>="http://schemas.xmlsoap.org/wsdl/soap/"</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lastRenderedPageBreak/>
              <w:t>xmlns:tns</w:t>
            </w:r>
            <w:proofErr w:type="spellEnd"/>
            <w:r w:rsidRPr="00ED68D8">
              <w:rPr>
                <w:rFonts w:ascii="Courier New" w:hAnsi="Courier New" w:cs="Courier New"/>
                <w:sz w:val="20"/>
              </w:rPr>
              <w:t>="http://service.jaxws.journaldev.com/"</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xmlns:xsd</w:t>
            </w:r>
            <w:proofErr w:type="spellEnd"/>
            <w:r w:rsidRPr="00ED68D8">
              <w:rPr>
                <w:rFonts w:ascii="Courier New" w:hAnsi="Courier New" w:cs="Courier New"/>
                <w:sz w:val="20"/>
              </w:rPr>
              <w:t>="http://www.w3.org/2001/XMLSchema"</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w:t>
            </w:r>
            <w:proofErr w:type="spellEnd"/>
            <w:r w:rsidRPr="00ED68D8">
              <w:rPr>
                <w:rFonts w:ascii="Courier New" w:hAnsi="Courier New" w:cs="Courier New"/>
                <w:sz w:val="20"/>
              </w:rPr>
              <w:t>="http://schemas.xmlsoap.org/wsdl/"</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targetNamespace</w:t>
            </w:r>
            <w:proofErr w:type="spellEnd"/>
            <w:r w:rsidRPr="00ED68D8">
              <w:rPr>
                <w:rFonts w:ascii="Courier New" w:hAnsi="Courier New" w:cs="Courier New"/>
                <w:sz w:val="20"/>
              </w:rPr>
              <w:t>="http://service.jaxws.journaldev.com/"</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&lt;types&gt;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xsd:schema</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xsd:import</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namespace="http://service.jaxws.journaldev.com/"</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schemaLocation</w:t>
            </w:r>
            <w:proofErr w:type="spellEnd"/>
            <w:r w:rsidRPr="00ED68D8">
              <w:rPr>
                <w:rFonts w:ascii="Courier New" w:hAnsi="Courier New" w:cs="Courier New"/>
                <w:sz w:val="20"/>
              </w:rPr>
              <w:t>="http://localhost:8888/testWS?xsd=1"/&gt;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xsd:schema</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&lt;/types&gt;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&lt;part</w:t>
            </w:r>
            <w:r w:rsidRPr="00ED68D8">
              <w:rPr>
                <w:rFonts w:ascii="Times New Roman" w:hAnsi="Times New Roman" w:cs="Times New Roman"/>
                <w:sz w:val="24"/>
                <w:szCs w:val="24"/>
              </w:rPr>
              <w:t xml:space="preserve"> </w:t>
            </w:r>
            <w:r w:rsidRPr="00ED68D8">
              <w:rPr>
                <w:rFonts w:ascii="Courier New" w:hAnsi="Courier New" w:cs="Courier New"/>
                <w:sz w:val="20"/>
              </w:rPr>
              <w:t>name="parameters"</w:t>
            </w:r>
            <w:r w:rsidRPr="00ED68D8">
              <w:rPr>
                <w:rFonts w:ascii="Times New Roman" w:hAnsi="Times New Roman" w:cs="Times New Roman"/>
                <w:sz w:val="24"/>
                <w:szCs w:val="24"/>
              </w:rPr>
              <w:t xml:space="preserve"> </w:t>
            </w:r>
            <w:r w:rsidRPr="00ED68D8">
              <w:rPr>
                <w:rFonts w:ascii="Courier New" w:hAnsi="Courier New" w:cs="Courier New"/>
                <w:sz w:val="20"/>
              </w:rPr>
              <w:t>element="</w:t>
            </w:r>
            <w:proofErr w:type="spellStart"/>
            <w:r w:rsidRPr="00ED68D8">
              <w:rPr>
                <w:rFonts w:ascii="Courier New" w:hAnsi="Courier New" w:cs="Courier New"/>
                <w:sz w:val="20"/>
              </w:rPr>
              <w:t>tns:sayHello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sayHelloResponse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&lt;part</w:t>
            </w:r>
            <w:r w:rsidRPr="00ED68D8">
              <w:rPr>
                <w:rFonts w:ascii="Times New Roman" w:hAnsi="Times New Roman" w:cs="Times New Roman"/>
                <w:sz w:val="24"/>
                <w:szCs w:val="24"/>
              </w:rPr>
              <w:t xml:space="preserve"> </w:t>
            </w:r>
            <w:r w:rsidRPr="00ED68D8">
              <w:rPr>
                <w:rFonts w:ascii="Courier New" w:hAnsi="Courier New" w:cs="Courier New"/>
                <w:sz w:val="20"/>
              </w:rPr>
              <w:t>name="parameters"</w:t>
            </w:r>
            <w:r w:rsidRPr="00ED68D8">
              <w:rPr>
                <w:rFonts w:ascii="Times New Roman" w:hAnsi="Times New Roman" w:cs="Times New Roman"/>
                <w:sz w:val="24"/>
                <w:szCs w:val="24"/>
              </w:rPr>
              <w:t xml:space="preserve"> </w:t>
            </w:r>
            <w:r w:rsidRPr="00ED68D8">
              <w:rPr>
                <w:rFonts w:ascii="Courier New" w:hAnsi="Courier New" w:cs="Courier New"/>
                <w:sz w:val="20"/>
              </w:rPr>
              <w:t>element="</w:t>
            </w:r>
            <w:proofErr w:type="spellStart"/>
            <w:r w:rsidRPr="00ED68D8">
              <w:rPr>
                <w:rFonts w:ascii="Courier New" w:hAnsi="Courier New" w:cs="Courier New"/>
                <w:sz w:val="20"/>
              </w:rPr>
              <w:t>tns:sayHelloResponse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&lt;/message&gt;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portType</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&lt;operation</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&lt;input</w:t>
            </w:r>
            <w:r w:rsidRPr="00ED68D8">
              <w:rPr>
                <w:rFonts w:ascii="Times New Roman" w:hAnsi="Times New Roman" w:cs="Times New Roman"/>
                <w:sz w:val="24"/>
                <w:szCs w:val="24"/>
              </w:rPr>
              <w:t xml:space="preserve"> </w:t>
            </w:r>
            <w:r w:rsidRPr="00ED68D8">
              <w:rPr>
                <w:rFonts w:ascii="Courier New" w:hAnsi="Courier New" w:cs="Courier New"/>
                <w:sz w:val="20"/>
              </w:rPr>
              <w:t>wsam:Action="http://service.jaxws.journaldev.com/TestService/sayHelloRequest"</w:t>
            </w:r>
            <w:r w:rsidRPr="00ED68D8">
              <w:rPr>
                <w:rFonts w:ascii="Times New Roman" w:hAnsi="Times New Roman" w:cs="Times New Roman"/>
                <w:sz w:val="24"/>
                <w:szCs w:val="24"/>
              </w:rPr>
              <w:t xml:space="preserve"> </w:t>
            </w:r>
            <w:r w:rsidRPr="00ED68D8">
              <w:rPr>
                <w:rFonts w:ascii="Courier New" w:hAnsi="Courier New" w:cs="Courier New"/>
                <w:sz w:val="20"/>
              </w:rPr>
              <w:t>message="</w:t>
            </w:r>
            <w:proofErr w:type="spellStart"/>
            <w:r w:rsidRPr="00ED68D8">
              <w:rPr>
                <w:rFonts w:ascii="Courier New" w:hAnsi="Courier New" w:cs="Courier New"/>
                <w:sz w:val="20"/>
              </w:rPr>
              <w:t>tns:sayHello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&lt;output</w:t>
            </w:r>
            <w:r w:rsidRPr="00ED68D8">
              <w:rPr>
                <w:rFonts w:ascii="Times New Roman" w:hAnsi="Times New Roman" w:cs="Times New Roman"/>
                <w:sz w:val="24"/>
                <w:szCs w:val="24"/>
              </w:rPr>
              <w:t xml:space="preserve"> </w:t>
            </w:r>
            <w:r w:rsidRPr="00ED68D8">
              <w:rPr>
                <w:rFonts w:ascii="Courier New" w:hAnsi="Courier New" w:cs="Courier New"/>
                <w:sz w:val="20"/>
              </w:rPr>
              <w:t>wsam:Action="http://service.jaxws.journaldev.com/TestService/sayHelloResponse"</w:t>
            </w:r>
            <w:r w:rsidRPr="00ED68D8">
              <w:rPr>
                <w:rFonts w:ascii="Times New Roman" w:hAnsi="Times New Roman" w:cs="Times New Roman"/>
                <w:sz w:val="24"/>
                <w:szCs w:val="24"/>
              </w:rPr>
              <w:t xml:space="preserve"> </w:t>
            </w:r>
            <w:r w:rsidRPr="00ED68D8">
              <w:rPr>
                <w:rFonts w:ascii="Courier New" w:hAnsi="Courier New" w:cs="Courier New"/>
                <w:sz w:val="20"/>
              </w:rPr>
              <w:t>message="</w:t>
            </w:r>
            <w:proofErr w:type="spellStart"/>
            <w:r w:rsidRPr="00ED68D8">
              <w:rPr>
                <w:rFonts w:ascii="Courier New" w:hAnsi="Courier New" w:cs="Courier New"/>
                <w:sz w:val="20"/>
              </w:rPr>
              <w:t>tns:sayHelloResponse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&lt;/operation&gt;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portType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&lt;binding</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TestServicePortBinding</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tns:TestService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soap:binding</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transport="http://schemas.xmlsoap.org/soap/http"</w:t>
            </w:r>
            <w:r w:rsidRPr="00ED68D8">
              <w:rPr>
                <w:rFonts w:ascii="Times New Roman" w:hAnsi="Times New Roman" w:cs="Times New Roman"/>
                <w:sz w:val="24"/>
                <w:szCs w:val="24"/>
              </w:rPr>
              <w:t xml:space="preserve"> </w:t>
            </w:r>
            <w:r w:rsidRPr="00ED68D8">
              <w:rPr>
                <w:rFonts w:ascii="Courier New" w:hAnsi="Courier New" w:cs="Courier New"/>
                <w:sz w:val="20"/>
              </w:rPr>
              <w:t>style="document"/&gt;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&lt;operation</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soap:operation</w:t>
            </w:r>
            <w:proofErr w:type="spellEnd"/>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soapAction</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&lt;input&gt;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soap:body</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use="literal"/&gt;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&lt;/input&gt;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&lt;output&gt;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soap:body</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use="literal"/&gt;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&lt;/output&gt;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&lt;/operation&gt;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&lt;/binding&gt;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&lt;service</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TestServiceService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&lt;port</w:t>
            </w:r>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TestServicePort</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r w:rsidRPr="00ED68D8">
              <w:rPr>
                <w:rFonts w:ascii="Courier New" w:hAnsi="Courier New" w:cs="Courier New"/>
                <w:sz w:val="20"/>
              </w:rPr>
              <w:t>binding="</w:t>
            </w:r>
            <w:proofErr w:type="spellStart"/>
            <w:r w:rsidRPr="00ED68D8">
              <w:rPr>
                <w:rFonts w:ascii="Courier New" w:hAnsi="Courier New" w:cs="Courier New"/>
                <w:sz w:val="20"/>
              </w:rPr>
              <w:t>tns:TestServicePortBinding</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soap:address</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location="http://localhost:8888/testWS"/&gt;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&lt;/port&gt;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&lt;/service&gt;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&lt;/definitions&gt;</w:t>
            </w:r>
          </w:p>
        </w:tc>
      </w:tr>
    </w:tbl>
    <w:p w:rsidR="00ED68D8" w:rsidRPr="00ED68D8" w:rsidRDefault="00ED68D8" w:rsidP="00ED68D8">
      <w:pPr>
        <w:rPr>
          <w:ins w:id="203" w:author="Unknown"/>
        </w:rPr>
      </w:pPr>
      <w:ins w:id="204" w:author="Unknown">
        <w:r w:rsidRPr="00ED68D8">
          <w:lastRenderedPageBreak/>
          <w:t xml:space="preserve">Open </w:t>
        </w:r>
        <w:proofErr w:type="spellStart"/>
        <w:r w:rsidRPr="00ED68D8">
          <w:t>schemaLocation</w:t>
        </w:r>
        <w:proofErr w:type="spellEnd"/>
        <w:r w:rsidRPr="00ED68D8">
          <w:t xml:space="preserve"> URL in browser and you will get below XML.</w:t>
        </w:r>
      </w:ins>
    </w:p>
    <w:tbl>
      <w:tblPr>
        <w:tblW w:w="21600" w:type="dxa"/>
        <w:tblInd w:w="450" w:type="dxa"/>
        <w:tblCellMar>
          <w:left w:w="0" w:type="dxa"/>
          <w:right w:w="0" w:type="dxa"/>
        </w:tblCellMar>
        <w:tblLook w:val="04A0"/>
      </w:tblPr>
      <w:tblGrid>
        <w:gridCol w:w="240"/>
        <w:gridCol w:w="21360"/>
      </w:tblGrid>
      <w:tr w:rsidR="00ED68D8" w:rsidRPr="00ED68D8" w:rsidTr="00ED68D8">
        <w:tc>
          <w:tcPr>
            <w:tcW w:w="0" w:type="auto"/>
            <w:gridSpan w:val="2"/>
            <w:tcBorders>
              <w:top w:val="nil"/>
              <w:left w:val="nil"/>
              <w:bottom w:val="nil"/>
              <w:right w:val="nil"/>
            </w:tcBorders>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schemaLocation.xml</w:t>
            </w:r>
          </w:p>
        </w:tc>
      </w:tr>
      <w:tr w:rsidR="00ED68D8" w:rsidRPr="00ED68D8" w:rsidTr="00ED68D8">
        <w:tc>
          <w:tcPr>
            <w:tcW w:w="0" w:type="auto"/>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10</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lastRenderedPageBreak/>
              <w:t>14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17</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18</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19</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20</w:t>
            </w:r>
          </w:p>
        </w:tc>
        <w:tc>
          <w:tcPr>
            <w:tcW w:w="21600" w:type="dxa"/>
            <w:vAlign w:val="center"/>
            <w:hideMark/>
          </w:tcPr>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&lt;?xml</w:t>
            </w:r>
            <w:r w:rsidRPr="00ED68D8">
              <w:rPr>
                <w:rFonts w:ascii="Times New Roman" w:hAnsi="Times New Roman" w:cs="Times New Roman"/>
                <w:sz w:val="24"/>
                <w:szCs w:val="24"/>
              </w:rPr>
              <w:t xml:space="preserve"> </w:t>
            </w:r>
            <w:r w:rsidRPr="00ED68D8">
              <w:rPr>
                <w:rFonts w:ascii="Courier New" w:hAnsi="Courier New" w:cs="Courier New"/>
                <w:sz w:val="20"/>
              </w:rPr>
              <w:t>version='1.0'</w:t>
            </w:r>
            <w:r w:rsidRPr="00ED68D8">
              <w:rPr>
                <w:rFonts w:ascii="Times New Roman" w:hAnsi="Times New Roman" w:cs="Times New Roman"/>
                <w:sz w:val="24"/>
                <w:szCs w:val="24"/>
              </w:rPr>
              <w:t xml:space="preserve"> </w:t>
            </w:r>
            <w:r w:rsidRPr="00ED68D8">
              <w:rPr>
                <w:rFonts w:ascii="Courier New" w:hAnsi="Courier New" w:cs="Courier New"/>
                <w:sz w:val="20"/>
              </w:rPr>
              <w:t>encoding='UTF-8'?&gt;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 Published by JAX-WS RI (http://jax-ws.java.net). RI's version is JAX-WS RI 2.2.10 svn-revision#919b322c92f13ad085a933e8dd6dd35d4947364b. --&gt;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xs:schema</w:t>
            </w:r>
            <w:proofErr w:type="spellEnd"/>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xmlns:tns</w:t>
            </w:r>
            <w:proofErr w:type="spellEnd"/>
            <w:r w:rsidRPr="00ED68D8">
              <w:rPr>
                <w:rFonts w:ascii="Courier New" w:hAnsi="Courier New" w:cs="Courier New"/>
                <w:sz w:val="20"/>
              </w:rPr>
              <w:t>="http://service.jaxws.journaldev.com/"</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xmlns:xs</w:t>
            </w:r>
            <w:proofErr w:type="spellEnd"/>
            <w:r w:rsidRPr="00ED68D8">
              <w:rPr>
                <w:rFonts w:ascii="Courier New" w:hAnsi="Courier New" w:cs="Courier New"/>
                <w:sz w:val="20"/>
              </w:rPr>
              <w:t>="http://www.w3.org/2001/XMLSchema"</w:t>
            </w:r>
            <w:r w:rsidRPr="00ED68D8">
              <w:rPr>
                <w:rFonts w:ascii="Times New Roman" w:hAnsi="Times New Roman" w:cs="Times New Roman"/>
                <w:sz w:val="24"/>
                <w:szCs w:val="24"/>
              </w:rPr>
              <w:t xml:space="preserve"> </w:t>
            </w:r>
            <w:r w:rsidRPr="00ED68D8">
              <w:rPr>
                <w:rFonts w:ascii="Courier New" w:hAnsi="Courier New" w:cs="Courier New"/>
                <w:sz w:val="20"/>
              </w:rPr>
              <w:t>version="1.0"</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targetNamespace</w:t>
            </w:r>
            <w:proofErr w:type="spellEnd"/>
            <w:r w:rsidRPr="00ED68D8">
              <w:rPr>
                <w:rFonts w:ascii="Courier New" w:hAnsi="Courier New" w:cs="Courier New"/>
                <w:sz w:val="20"/>
              </w:rPr>
              <w:t>="http://service.jaxws.journaldev.com/"&gt;</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xs:element</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tns:sayHello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xs:element</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sayHelloResponse</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tns:sayHelloResponse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xs:complexType</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xs:sequence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xs:element</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name="arg0"</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xs:string</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minOccurs</w:t>
            </w:r>
            <w:proofErr w:type="spellEnd"/>
            <w:r w:rsidRPr="00ED68D8">
              <w:rPr>
                <w:rFonts w:ascii="Courier New" w:hAnsi="Courier New" w:cs="Courier New"/>
                <w:sz w:val="20"/>
              </w:rPr>
              <w:t>="0"/&gt;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xs:sequence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xs:complexType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lastRenderedPageBreak/>
              <w:t>&lt;</w:t>
            </w:r>
            <w:proofErr w:type="spellStart"/>
            <w:r w:rsidRPr="00ED68D8">
              <w:rPr>
                <w:rFonts w:ascii="Courier New" w:hAnsi="Courier New" w:cs="Courier New"/>
                <w:sz w:val="20"/>
              </w:rPr>
              <w:t>xs:complexType</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w:t>
            </w:r>
            <w:proofErr w:type="spellStart"/>
            <w:r w:rsidRPr="00ED68D8">
              <w:rPr>
                <w:rFonts w:ascii="Courier New" w:hAnsi="Courier New" w:cs="Courier New"/>
                <w:sz w:val="20"/>
              </w:rPr>
              <w:t>sayHelloResponse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xs:sequence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xs:element</w:t>
            </w:r>
            <w:proofErr w:type="spellEnd"/>
            <w:r w:rsidRPr="00ED68D8">
              <w:rPr>
                <w:rFonts w:ascii="Times New Roman" w:hAnsi="Times New Roman" w:cs="Times New Roman"/>
                <w:sz w:val="24"/>
                <w:szCs w:val="24"/>
              </w:rPr>
              <w:t xml:space="preserve"> </w:t>
            </w:r>
            <w:r w:rsidRPr="00ED68D8">
              <w:rPr>
                <w:rFonts w:ascii="Courier New" w:hAnsi="Courier New" w:cs="Courier New"/>
                <w:sz w:val="20"/>
              </w:rPr>
              <w:t>name="return"</w:t>
            </w:r>
            <w:r w:rsidRPr="00ED68D8">
              <w:rPr>
                <w:rFonts w:ascii="Times New Roman" w:hAnsi="Times New Roman" w:cs="Times New Roman"/>
                <w:sz w:val="24"/>
                <w:szCs w:val="24"/>
              </w:rPr>
              <w:t xml:space="preserve"> </w:t>
            </w:r>
            <w:r w:rsidRPr="00ED68D8">
              <w:rPr>
                <w:rFonts w:ascii="Courier New" w:hAnsi="Courier New" w:cs="Courier New"/>
                <w:sz w:val="20"/>
              </w:rPr>
              <w:t>type="</w:t>
            </w:r>
            <w:proofErr w:type="spellStart"/>
            <w:r w:rsidRPr="00ED68D8">
              <w:rPr>
                <w:rFonts w:ascii="Courier New" w:hAnsi="Courier New" w:cs="Courier New"/>
                <w:sz w:val="20"/>
              </w:rPr>
              <w:t>xs:string</w:t>
            </w:r>
            <w:proofErr w:type="spellEnd"/>
            <w:r w:rsidRPr="00ED68D8">
              <w:rPr>
                <w:rFonts w:ascii="Courier New" w:hAnsi="Courier New" w:cs="Courier New"/>
                <w:sz w:val="20"/>
              </w:rPr>
              <w:t>"</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minOccurs</w:t>
            </w:r>
            <w:proofErr w:type="spellEnd"/>
            <w:r w:rsidRPr="00ED68D8">
              <w:rPr>
                <w:rFonts w:ascii="Courier New" w:hAnsi="Courier New" w:cs="Courier New"/>
                <w:sz w:val="20"/>
              </w:rPr>
              <w:t>="0"/&gt;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xs:sequence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xs:complexType</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w:t>
            </w:r>
            <w:proofErr w:type="spellStart"/>
            <w:r w:rsidRPr="00ED68D8">
              <w:rPr>
                <w:rFonts w:ascii="Courier New" w:hAnsi="Courier New" w:cs="Courier New"/>
                <w:sz w:val="20"/>
              </w:rPr>
              <w:t>xs:schema</w:t>
            </w:r>
            <w:proofErr w:type="spellEnd"/>
            <w:r w:rsidRPr="00ED68D8">
              <w:rPr>
                <w:rFonts w:ascii="Courier New" w:hAnsi="Courier New" w:cs="Courier New"/>
                <w:sz w:val="20"/>
              </w:rPr>
              <w:t>&gt;</w:t>
            </w:r>
          </w:p>
        </w:tc>
      </w:tr>
    </w:tbl>
    <w:p w:rsidR="00ED68D8" w:rsidRPr="00ED68D8" w:rsidRDefault="00ED68D8" w:rsidP="00ED68D8">
      <w:pPr>
        <w:rPr>
          <w:ins w:id="205" w:author="Unknown"/>
        </w:rPr>
      </w:pPr>
      <w:ins w:id="206" w:author="Unknown">
        <w:r w:rsidRPr="00ED68D8">
          <w:lastRenderedPageBreak/>
          <w:t xml:space="preserve">So here WSDL document can be validated against the schema </w:t>
        </w:r>
        <w:proofErr w:type="spellStart"/>
        <w:r w:rsidRPr="00ED68D8">
          <w:t>definintion</w:t>
        </w:r>
        <w:proofErr w:type="spellEnd"/>
        <w:r w:rsidRPr="00ED68D8">
          <w:t>.</w:t>
        </w:r>
      </w:ins>
    </w:p>
    <w:p w:rsidR="00ED68D8" w:rsidRPr="00ED68D8" w:rsidRDefault="00ED68D8" w:rsidP="00ED68D8">
      <w:pPr>
        <w:rPr>
          <w:ins w:id="207" w:author="Unknown"/>
          <w:rFonts w:ascii="Arial" w:hAnsi="Arial"/>
          <w:spacing w:val="15"/>
          <w:sz w:val="36"/>
          <w:szCs w:val="36"/>
        </w:rPr>
      </w:pPr>
      <w:bookmarkStart w:id="208" w:name="soap-wsdl-url"/>
      <w:bookmarkEnd w:id="208"/>
      <w:ins w:id="209" w:author="Unknown">
        <w:r w:rsidRPr="00ED68D8">
          <w:rPr>
            <w:rFonts w:ascii="Arial" w:hAnsi="Arial"/>
            <w:spacing w:val="15"/>
            <w:sz w:val="36"/>
            <w:szCs w:val="36"/>
          </w:rPr>
          <w:t>How to get WSDL file of a SOAP web service?</w:t>
        </w:r>
      </w:ins>
    </w:p>
    <w:p w:rsidR="00ED68D8" w:rsidRPr="00ED68D8" w:rsidRDefault="00ED68D8" w:rsidP="00ED68D8">
      <w:pPr>
        <w:rPr>
          <w:ins w:id="210" w:author="Unknown"/>
        </w:rPr>
      </w:pPr>
      <w:ins w:id="211" w:author="Unknown">
        <w:r w:rsidRPr="00ED68D8">
          <w:t>WSDL document can be accessed by appending ?</w:t>
        </w:r>
        <w:proofErr w:type="spellStart"/>
        <w:r w:rsidRPr="00ED68D8">
          <w:t>wsdl</w:t>
        </w:r>
        <w:proofErr w:type="spellEnd"/>
        <w:r w:rsidRPr="00ED68D8">
          <w:t xml:space="preserve"> to the SOAP </w:t>
        </w:r>
        <w:proofErr w:type="spellStart"/>
        <w:r w:rsidRPr="00ED68D8">
          <w:t>endoint</w:t>
        </w:r>
        <w:proofErr w:type="spellEnd"/>
        <w:r w:rsidRPr="00ED68D8">
          <w:t xml:space="preserve"> URL. In above example, we can access it at </w:t>
        </w:r>
        <w:r w:rsidRPr="00ED68D8">
          <w:rPr>
            <w:rFonts w:ascii="Consolas" w:hAnsi="Consolas" w:cs="Consolas"/>
            <w:sz w:val="18"/>
          </w:rPr>
          <w:t>http://localhost:8888/testWS?wsdl</w:t>
        </w:r>
        <w:r w:rsidRPr="00ED68D8">
          <w:t> location.</w:t>
        </w:r>
      </w:ins>
    </w:p>
    <w:p w:rsidR="00ED68D8" w:rsidRPr="00ED68D8" w:rsidRDefault="00ED68D8" w:rsidP="00ED68D8">
      <w:pPr>
        <w:rPr>
          <w:ins w:id="212" w:author="Unknown"/>
          <w:rFonts w:ascii="Arial" w:hAnsi="Arial"/>
          <w:spacing w:val="15"/>
          <w:sz w:val="36"/>
          <w:szCs w:val="36"/>
        </w:rPr>
      </w:pPr>
      <w:bookmarkStart w:id="213" w:name="soap-config-file"/>
      <w:bookmarkEnd w:id="213"/>
      <w:ins w:id="214" w:author="Unknown">
        <w:r w:rsidRPr="00ED68D8">
          <w:rPr>
            <w:rFonts w:ascii="Arial" w:hAnsi="Arial"/>
            <w:spacing w:val="15"/>
            <w:sz w:val="36"/>
            <w:szCs w:val="36"/>
          </w:rPr>
          <w:t>What is sun-jaxws.xml file?</w:t>
        </w:r>
      </w:ins>
    </w:p>
    <w:p w:rsidR="00ED68D8" w:rsidRPr="00ED68D8" w:rsidRDefault="00ED68D8" w:rsidP="00ED68D8">
      <w:pPr>
        <w:rPr>
          <w:ins w:id="215" w:author="Unknown"/>
        </w:rPr>
      </w:pPr>
      <w:ins w:id="216" w:author="Unknown">
        <w:r w:rsidRPr="00ED68D8">
          <w:t xml:space="preserve">This file is used to provide endpoints details when JAX-WS web services are deployed in </w:t>
        </w:r>
        <w:proofErr w:type="spellStart"/>
        <w:r w:rsidRPr="00ED68D8">
          <w:t>servlet</w:t>
        </w:r>
        <w:proofErr w:type="spellEnd"/>
        <w:r w:rsidRPr="00ED68D8">
          <w:t xml:space="preserve"> container such as Tomcat. This file is present in WEB-INF directory and contains endpoint name, implementation class and URL pattern. For example;</w:t>
        </w:r>
      </w:ins>
    </w:p>
    <w:tbl>
      <w:tblPr>
        <w:tblW w:w="10770" w:type="dxa"/>
        <w:tblInd w:w="450" w:type="dxa"/>
        <w:tblCellMar>
          <w:left w:w="0" w:type="dxa"/>
          <w:right w:w="0" w:type="dxa"/>
        </w:tblCellMar>
        <w:tblLook w:val="04A0"/>
      </w:tblPr>
      <w:tblGrid>
        <w:gridCol w:w="510"/>
        <w:gridCol w:w="10260"/>
      </w:tblGrid>
      <w:tr w:rsidR="00ED68D8" w:rsidRPr="00ED68D8" w:rsidTr="00ED68D8">
        <w:tc>
          <w:tcPr>
            <w:tcW w:w="0" w:type="auto"/>
            <w:gridSpan w:val="2"/>
            <w:tcBorders>
              <w:top w:val="nil"/>
              <w:left w:val="nil"/>
              <w:bottom w:val="nil"/>
              <w:right w:val="nil"/>
            </w:tcBorders>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sun-jaxws.xml</w:t>
            </w:r>
          </w:p>
        </w:tc>
      </w:tr>
      <w:tr w:rsidR="00ED68D8" w:rsidRPr="00ED68D8" w:rsidTr="00ED68D8">
        <w:tc>
          <w:tcPr>
            <w:tcW w:w="0" w:type="auto"/>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3</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4</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5</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6</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7</w:t>
            </w:r>
          </w:p>
        </w:tc>
        <w:tc>
          <w:tcPr>
            <w:tcW w:w="10260" w:type="dxa"/>
            <w:vAlign w:val="center"/>
            <w:hideMark/>
          </w:tcPr>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&lt;?xml</w:t>
            </w:r>
            <w:r w:rsidRPr="00ED68D8">
              <w:rPr>
                <w:rFonts w:ascii="Times New Roman" w:hAnsi="Times New Roman" w:cs="Times New Roman"/>
                <w:sz w:val="24"/>
                <w:szCs w:val="24"/>
              </w:rPr>
              <w:t xml:space="preserve"> </w:t>
            </w:r>
            <w:r w:rsidRPr="00ED68D8">
              <w:rPr>
                <w:rFonts w:ascii="Courier New" w:hAnsi="Courier New" w:cs="Courier New"/>
                <w:sz w:val="20"/>
              </w:rPr>
              <w:t>version="1.0"</w:t>
            </w:r>
            <w:r w:rsidRPr="00ED68D8">
              <w:rPr>
                <w:rFonts w:ascii="Times New Roman" w:hAnsi="Times New Roman" w:cs="Times New Roman"/>
                <w:sz w:val="24"/>
                <w:szCs w:val="24"/>
              </w:rPr>
              <w:t xml:space="preserve"> </w:t>
            </w:r>
            <w:r w:rsidRPr="00ED68D8">
              <w:rPr>
                <w:rFonts w:ascii="Courier New" w:hAnsi="Courier New" w:cs="Courier New"/>
                <w:sz w:val="20"/>
              </w:rPr>
              <w:t>encoding="UTF-8"?&gt;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&lt;endpoints</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xmlns</w:t>
            </w:r>
            <w:proofErr w:type="spellEnd"/>
            <w:r w:rsidRPr="00ED68D8">
              <w:rPr>
                <w:rFonts w:ascii="Courier New" w:hAnsi="Courier New" w:cs="Courier New"/>
                <w:sz w:val="20"/>
              </w:rPr>
              <w:t>="http://java.sun.com/xml/ns/jax-ws/ri/runtime"</w:t>
            </w:r>
            <w:r w:rsidRPr="00ED68D8">
              <w:rPr>
                <w:rFonts w:ascii="Times New Roman" w:hAnsi="Times New Roman" w:cs="Times New Roman"/>
                <w:sz w:val="24"/>
                <w:szCs w:val="24"/>
              </w:rPr>
              <w:t xml:space="preserve"> </w:t>
            </w:r>
            <w:r w:rsidRPr="00ED68D8">
              <w:rPr>
                <w:rFonts w:ascii="Courier New" w:hAnsi="Courier New" w:cs="Courier New"/>
                <w:sz w:val="20"/>
              </w:rPr>
              <w:t>version="2.0"&gt;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&lt;endpoint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name="</w:t>
            </w:r>
            <w:proofErr w:type="spellStart"/>
            <w:r w:rsidRPr="00ED68D8">
              <w:rPr>
                <w:rFonts w:ascii="Courier New" w:hAnsi="Courier New" w:cs="Courier New"/>
                <w:sz w:val="20"/>
              </w:rPr>
              <w:t>PersonServiceImpl</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implementation="</w:t>
            </w:r>
            <w:proofErr w:type="spellStart"/>
            <w:r w:rsidRPr="00ED68D8">
              <w:rPr>
                <w:rFonts w:ascii="Courier New" w:hAnsi="Courier New" w:cs="Courier New"/>
                <w:sz w:val="20"/>
              </w:rPr>
              <w:t>com.journaldev.jaxws.service.PersonServiceImpl</w:t>
            </w:r>
            <w:proofErr w:type="spellEnd"/>
            <w:r w:rsidRPr="00ED68D8">
              <w:rPr>
                <w:rFonts w:ascii="Courier New" w:hAnsi="Courier New" w:cs="Courier New"/>
                <w:sz w:val="20"/>
              </w:rPr>
              <w:t>"</w:t>
            </w:r>
          </w:p>
          <w:p w:rsidR="00ED68D8" w:rsidRPr="00ED68D8" w:rsidRDefault="00ED68D8" w:rsidP="00ED68D8">
            <w:pPr>
              <w:rPr>
                <w:rFonts w:ascii="Times New Roman" w:hAnsi="Times New Roman" w:cs="Times New Roman"/>
                <w:sz w:val="24"/>
                <w:szCs w:val="24"/>
              </w:rPr>
            </w:pPr>
            <w:proofErr w:type="spellStart"/>
            <w:r w:rsidRPr="00ED68D8">
              <w:rPr>
                <w:rFonts w:ascii="Courier New" w:hAnsi="Courier New" w:cs="Courier New"/>
                <w:sz w:val="20"/>
              </w:rPr>
              <w:t>url</w:t>
            </w:r>
            <w:proofErr w:type="spellEnd"/>
            <w:r w:rsidRPr="00ED68D8">
              <w:rPr>
                <w:rFonts w:ascii="Courier New" w:hAnsi="Courier New" w:cs="Courier New"/>
                <w:sz w:val="20"/>
              </w:rPr>
              <w:t>-pattern="/</w:t>
            </w:r>
            <w:proofErr w:type="spellStart"/>
            <w:r w:rsidRPr="00ED68D8">
              <w:rPr>
                <w:rFonts w:ascii="Courier New" w:hAnsi="Courier New" w:cs="Courier New"/>
                <w:sz w:val="20"/>
              </w:rPr>
              <w:t>personWS</w:t>
            </w:r>
            <w:proofErr w:type="spellEnd"/>
            <w:r w:rsidRPr="00ED68D8">
              <w:rPr>
                <w:rFonts w:ascii="Courier New" w:hAnsi="Courier New" w:cs="Courier New"/>
                <w:sz w:val="20"/>
              </w:rPr>
              <w:t>"/&gt;</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&lt;/endpoints&gt;</w:t>
            </w:r>
          </w:p>
        </w:tc>
      </w:tr>
    </w:tbl>
    <w:p w:rsidR="00ED68D8" w:rsidRPr="00ED68D8" w:rsidRDefault="00ED68D8" w:rsidP="00ED68D8">
      <w:pPr>
        <w:rPr>
          <w:ins w:id="217" w:author="Unknown"/>
          <w:rFonts w:ascii="Arial" w:hAnsi="Arial"/>
          <w:spacing w:val="15"/>
          <w:sz w:val="36"/>
          <w:szCs w:val="36"/>
        </w:rPr>
      </w:pPr>
      <w:bookmarkStart w:id="218" w:name="jax-rs-api"/>
      <w:bookmarkEnd w:id="218"/>
      <w:ins w:id="219" w:author="Unknown">
        <w:r w:rsidRPr="00ED68D8">
          <w:rPr>
            <w:rFonts w:ascii="Arial" w:hAnsi="Arial"/>
            <w:spacing w:val="15"/>
            <w:sz w:val="36"/>
            <w:szCs w:val="36"/>
          </w:rPr>
          <w:t>What is JAX-RS API?</w:t>
        </w:r>
      </w:ins>
    </w:p>
    <w:p w:rsidR="00ED68D8" w:rsidRPr="00ED68D8" w:rsidRDefault="00ED68D8" w:rsidP="00ED68D8">
      <w:pPr>
        <w:rPr>
          <w:ins w:id="220" w:author="Unknown"/>
        </w:rPr>
      </w:pPr>
      <w:ins w:id="221" w:author="Unknown">
        <w:r w:rsidRPr="00ED68D8">
          <w:lastRenderedPageBreak/>
          <w:t xml:space="preserve">Java API for </w:t>
        </w:r>
        <w:proofErr w:type="spellStart"/>
        <w:r w:rsidRPr="00ED68D8">
          <w:t>RESTful</w:t>
        </w:r>
        <w:proofErr w:type="spellEnd"/>
        <w:r w:rsidRPr="00ED68D8">
          <w:t xml:space="preserve"> Web Services (JAX-RS) is the Java API for creating REST web services. JAX-RS uses annotations to simplify the development and deployment of web services. JAX-RS is part of JDK, so you don’t need to include anything to use </w:t>
        </w:r>
        <w:proofErr w:type="spellStart"/>
        <w:r w:rsidRPr="00ED68D8">
          <w:t>it’s</w:t>
        </w:r>
        <w:proofErr w:type="spellEnd"/>
        <w:r w:rsidRPr="00ED68D8">
          <w:t xml:space="preserve"> annotations.</w:t>
        </w:r>
      </w:ins>
    </w:p>
    <w:p w:rsidR="00ED68D8" w:rsidRPr="00ED68D8" w:rsidRDefault="00ED68D8" w:rsidP="00ED68D8">
      <w:pPr>
        <w:rPr>
          <w:ins w:id="222" w:author="Unknown"/>
          <w:rFonts w:ascii="Arial" w:hAnsi="Arial"/>
          <w:spacing w:val="15"/>
          <w:sz w:val="36"/>
          <w:szCs w:val="36"/>
        </w:rPr>
      </w:pPr>
      <w:bookmarkStart w:id="223" w:name="jax-rs-implementations"/>
      <w:bookmarkEnd w:id="223"/>
      <w:ins w:id="224" w:author="Unknown">
        <w:r w:rsidRPr="00ED68D8">
          <w:rPr>
            <w:rFonts w:ascii="Arial" w:hAnsi="Arial"/>
            <w:spacing w:val="15"/>
            <w:sz w:val="36"/>
            <w:szCs w:val="36"/>
          </w:rPr>
          <w:t>Name some implementations of JAX-RS API?</w:t>
        </w:r>
      </w:ins>
    </w:p>
    <w:p w:rsidR="00ED68D8" w:rsidRPr="00ED68D8" w:rsidRDefault="00ED68D8" w:rsidP="00ED68D8">
      <w:pPr>
        <w:rPr>
          <w:ins w:id="225" w:author="Unknown"/>
        </w:rPr>
      </w:pPr>
      <w:ins w:id="226" w:author="Unknown">
        <w:r w:rsidRPr="00ED68D8">
          <w:t>There are two major implementations of JAX-RS API.</w:t>
        </w:r>
      </w:ins>
    </w:p>
    <w:p w:rsidR="00ED68D8" w:rsidRPr="00ED68D8" w:rsidRDefault="00ED68D8" w:rsidP="00ED68D8">
      <w:pPr>
        <w:rPr>
          <w:ins w:id="227" w:author="Unknown"/>
        </w:rPr>
      </w:pPr>
      <w:ins w:id="228" w:author="Unknown">
        <w:r w:rsidRPr="00ED68D8">
          <w:t xml:space="preserve">Jersey: Jersey is the reference implementation provided by Sun. For using Jersey as our JAX-RS implementation, all we need to configure its </w:t>
        </w:r>
        <w:proofErr w:type="spellStart"/>
        <w:r w:rsidRPr="00ED68D8">
          <w:t>servlet</w:t>
        </w:r>
        <w:proofErr w:type="spellEnd"/>
        <w:r w:rsidRPr="00ED68D8">
          <w:t xml:space="preserve"> in web.xml and add required dependencies. Note that JAX-RS API is part of JDK not Jersey, so we have to add its dependency jars in our application.</w:t>
        </w:r>
      </w:ins>
    </w:p>
    <w:p w:rsidR="00ED68D8" w:rsidRPr="00ED68D8" w:rsidRDefault="00ED68D8" w:rsidP="00ED68D8">
      <w:pPr>
        <w:rPr>
          <w:ins w:id="229" w:author="Unknown"/>
        </w:rPr>
      </w:pPr>
      <w:proofErr w:type="spellStart"/>
      <w:ins w:id="230" w:author="Unknown">
        <w:r w:rsidRPr="00ED68D8">
          <w:t>RESTEasy</w:t>
        </w:r>
        <w:proofErr w:type="spellEnd"/>
        <w:r w:rsidRPr="00ED68D8">
          <w:t xml:space="preserve">: </w:t>
        </w:r>
        <w:proofErr w:type="spellStart"/>
        <w:r w:rsidRPr="00ED68D8">
          <w:t>RESTEasy</w:t>
        </w:r>
        <w:proofErr w:type="spellEnd"/>
        <w:r w:rsidRPr="00ED68D8">
          <w:t xml:space="preserve"> is the </w:t>
        </w:r>
        <w:proofErr w:type="spellStart"/>
        <w:r w:rsidRPr="00ED68D8">
          <w:t>JBoss</w:t>
        </w:r>
        <w:proofErr w:type="spellEnd"/>
        <w:r w:rsidRPr="00ED68D8">
          <w:t xml:space="preserve"> project that provides JAX-RS implementation.</w:t>
        </w:r>
      </w:ins>
    </w:p>
    <w:p w:rsidR="00ED68D8" w:rsidRPr="00ED68D8" w:rsidRDefault="00ED68D8" w:rsidP="00ED68D8">
      <w:pPr>
        <w:rPr>
          <w:ins w:id="231" w:author="Unknown"/>
          <w:rFonts w:ascii="Arial" w:hAnsi="Arial"/>
          <w:spacing w:val="15"/>
          <w:sz w:val="36"/>
          <w:szCs w:val="36"/>
        </w:rPr>
      </w:pPr>
      <w:bookmarkStart w:id="232" w:name="wsimport-utility"/>
      <w:bookmarkEnd w:id="232"/>
      <w:ins w:id="233" w:author="Unknown">
        <w:r w:rsidRPr="00ED68D8">
          <w:rPr>
            <w:rFonts w:ascii="Arial" w:hAnsi="Arial"/>
            <w:spacing w:val="15"/>
            <w:sz w:val="36"/>
            <w:szCs w:val="36"/>
          </w:rPr>
          <w:t xml:space="preserve">What is </w:t>
        </w:r>
        <w:proofErr w:type="spellStart"/>
        <w:r w:rsidRPr="00ED68D8">
          <w:rPr>
            <w:rFonts w:ascii="Arial" w:hAnsi="Arial"/>
            <w:spacing w:val="15"/>
            <w:sz w:val="36"/>
            <w:szCs w:val="36"/>
          </w:rPr>
          <w:t>wsimport</w:t>
        </w:r>
        <w:proofErr w:type="spellEnd"/>
        <w:r w:rsidRPr="00ED68D8">
          <w:rPr>
            <w:rFonts w:ascii="Arial" w:hAnsi="Arial"/>
            <w:spacing w:val="15"/>
            <w:sz w:val="36"/>
            <w:szCs w:val="36"/>
          </w:rPr>
          <w:t xml:space="preserve"> utility?</w:t>
        </w:r>
      </w:ins>
    </w:p>
    <w:p w:rsidR="00ED68D8" w:rsidRPr="00ED68D8" w:rsidRDefault="00ED68D8" w:rsidP="00ED68D8">
      <w:pPr>
        <w:rPr>
          <w:ins w:id="234" w:author="Unknown"/>
        </w:rPr>
      </w:pPr>
      <w:ins w:id="235" w:author="Unknown">
        <w:r w:rsidRPr="00ED68D8">
          <w:t xml:space="preserve">We can use </w:t>
        </w:r>
        <w:proofErr w:type="spellStart"/>
        <w:r w:rsidRPr="00ED68D8">
          <w:t>wsimport</w:t>
        </w:r>
        <w:proofErr w:type="spellEnd"/>
        <w:r w:rsidRPr="00ED68D8">
          <w:t xml:space="preserve"> utility to generate the client stubs. This utility comes with standard installation of JDK. Below image shows an example execution of this utility for one of JAX-WS project.</w:t>
        </w:r>
      </w:ins>
    </w:p>
    <w:p w:rsidR="00ED68D8" w:rsidRPr="00ED68D8" w:rsidRDefault="00ED68D8" w:rsidP="00ED68D8">
      <w:pPr>
        <w:rPr>
          <w:ins w:id="236" w:author="Unknown"/>
        </w:rPr>
      </w:pPr>
      <w:r>
        <w:rPr>
          <w:noProof/>
          <w:color w:val="1A0DAB"/>
          <w:bdr w:val="none" w:sz="0" w:space="0" w:color="auto" w:frame="1"/>
        </w:rPr>
        <w:drawing>
          <wp:inline distT="0" distB="0" distL="0" distR="0">
            <wp:extent cx="4286250" cy="2790825"/>
            <wp:effectExtent l="19050" t="0" r="0" b="0"/>
            <wp:docPr id="3" name="Picture 3" descr="wsimport-utility-parse-wsd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import-utility-parse-wsdl">
                      <a:hlinkClick r:id="rId5"/>
                    </pic:cNvPr>
                    <pic:cNvPicPr>
                      <a:picLocks noChangeAspect="1" noChangeArrowheads="1"/>
                    </pic:cNvPicPr>
                  </pic:nvPicPr>
                  <pic:blipFill>
                    <a:blip r:embed="rId6"/>
                    <a:srcRect/>
                    <a:stretch>
                      <a:fillRect/>
                    </a:stretch>
                  </pic:blipFill>
                  <pic:spPr bwMode="auto">
                    <a:xfrm>
                      <a:off x="0" y="0"/>
                      <a:ext cx="4286250" cy="2790825"/>
                    </a:xfrm>
                    <a:prstGeom prst="rect">
                      <a:avLst/>
                    </a:prstGeom>
                    <a:noFill/>
                    <a:ln w="9525">
                      <a:noFill/>
                      <a:miter lim="800000"/>
                      <a:headEnd/>
                      <a:tailEnd/>
                    </a:ln>
                  </pic:spPr>
                </pic:pic>
              </a:graphicData>
            </a:graphic>
          </wp:inline>
        </w:drawing>
      </w:r>
    </w:p>
    <w:p w:rsidR="00ED68D8" w:rsidRPr="00ED68D8" w:rsidRDefault="00ED68D8" w:rsidP="00ED68D8">
      <w:pPr>
        <w:rPr>
          <w:ins w:id="237" w:author="Unknown"/>
          <w:rFonts w:ascii="Arial" w:hAnsi="Arial"/>
          <w:spacing w:val="15"/>
          <w:sz w:val="36"/>
          <w:szCs w:val="36"/>
        </w:rPr>
      </w:pPr>
      <w:bookmarkStart w:id="238" w:name="jax-rs-annotations"/>
      <w:bookmarkEnd w:id="238"/>
      <w:ins w:id="239" w:author="Unknown">
        <w:r w:rsidRPr="00ED68D8">
          <w:rPr>
            <w:rFonts w:ascii="Arial" w:hAnsi="Arial"/>
            <w:spacing w:val="15"/>
            <w:sz w:val="36"/>
            <w:szCs w:val="36"/>
          </w:rPr>
          <w:t>Name important annotations used in JAX-RS API?</w:t>
        </w:r>
      </w:ins>
    </w:p>
    <w:p w:rsidR="00ED68D8" w:rsidRPr="00ED68D8" w:rsidRDefault="00ED68D8" w:rsidP="00ED68D8">
      <w:pPr>
        <w:rPr>
          <w:ins w:id="240" w:author="Unknown"/>
        </w:rPr>
      </w:pPr>
      <w:ins w:id="241" w:author="Unknown">
        <w:r w:rsidRPr="00ED68D8">
          <w:t>Some of the important JAX-RS annotations are:</w:t>
        </w:r>
      </w:ins>
    </w:p>
    <w:p w:rsidR="00ED68D8" w:rsidRPr="00ED68D8" w:rsidRDefault="00ED68D8" w:rsidP="00ED68D8">
      <w:pPr>
        <w:rPr>
          <w:ins w:id="242" w:author="Unknown"/>
        </w:rPr>
      </w:pPr>
      <w:ins w:id="243" w:author="Unknown">
        <w:r w:rsidRPr="00ED68D8">
          <w:rPr>
            <w:rFonts w:ascii="Consolas" w:hAnsi="Consolas" w:cs="Consolas"/>
            <w:sz w:val="18"/>
          </w:rPr>
          <w:t>@Path</w:t>
        </w:r>
        <w:r w:rsidRPr="00ED68D8">
          <w:t xml:space="preserve">: used to specify the relative path of class and methods. We can get the URI of a </w:t>
        </w:r>
        <w:proofErr w:type="spellStart"/>
        <w:r w:rsidRPr="00ED68D8">
          <w:t>webservice</w:t>
        </w:r>
        <w:proofErr w:type="spellEnd"/>
        <w:r w:rsidRPr="00ED68D8">
          <w:t xml:space="preserve"> by scanning the Path annotation value.</w:t>
        </w:r>
      </w:ins>
    </w:p>
    <w:p w:rsidR="00ED68D8" w:rsidRPr="00ED68D8" w:rsidRDefault="00ED68D8" w:rsidP="00ED68D8">
      <w:pPr>
        <w:rPr>
          <w:ins w:id="244" w:author="Unknown"/>
        </w:rPr>
      </w:pPr>
      <w:ins w:id="245" w:author="Unknown">
        <w:r w:rsidRPr="00ED68D8">
          <w:rPr>
            <w:rFonts w:ascii="Consolas" w:hAnsi="Consolas" w:cs="Consolas"/>
            <w:sz w:val="18"/>
          </w:rPr>
          <w:t>@GET</w:t>
        </w:r>
        <w:r w:rsidRPr="00ED68D8">
          <w:t>, </w:t>
        </w:r>
        <w:r w:rsidRPr="00ED68D8">
          <w:rPr>
            <w:rFonts w:ascii="Consolas" w:hAnsi="Consolas" w:cs="Consolas"/>
            <w:sz w:val="18"/>
          </w:rPr>
          <w:t>@PUT</w:t>
        </w:r>
        <w:r w:rsidRPr="00ED68D8">
          <w:t>, </w:t>
        </w:r>
        <w:r w:rsidRPr="00ED68D8">
          <w:rPr>
            <w:rFonts w:ascii="Consolas" w:hAnsi="Consolas" w:cs="Consolas"/>
            <w:sz w:val="18"/>
          </w:rPr>
          <w:t>@POST</w:t>
        </w:r>
        <w:r w:rsidRPr="00ED68D8">
          <w:t>, </w:t>
        </w:r>
        <w:r w:rsidRPr="00ED68D8">
          <w:rPr>
            <w:rFonts w:ascii="Consolas" w:hAnsi="Consolas" w:cs="Consolas"/>
            <w:sz w:val="18"/>
          </w:rPr>
          <w:t>@DELETE</w:t>
        </w:r>
        <w:r w:rsidRPr="00ED68D8">
          <w:t> and </w:t>
        </w:r>
        <w:r w:rsidRPr="00ED68D8">
          <w:rPr>
            <w:rFonts w:ascii="Consolas" w:hAnsi="Consolas" w:cs="Consolas"/>
            <w:sz w:val="18"/>
          </w:rPr>
          <w:t>@HEAD</w:t>
        </w:r>
        <w:r w:rsidRPr="00ED68D8">
          <w:t>: used to specify the HTTP request type for a method.</w:t>
        </w:r>
      </w:ins>
    </w:p>
    <w:p w:rsidR="00ED68D8" w:rsidRPr="00ED68D8" w:rsidRDefault="00ED68D8" w:rsidP="00ED68D8">
      <w:pPr>
        <w:rPr>
          <w:ins w:id="246" w:author="Unknown"/>
        </w:rPr>
      </w:pPr>
      <w:ins w:id="247" w:author="Unknown">
        <w:r w:rsidRPr="00ED68D8">
          <w:rPr>
            <w:rFonts w:ascii="Consolas" w:hAnsi="Consolas" w:cs="Consolas"/>
            <w:sz w:val="18"/>
          </w:rPr>
          <w:t>@Produces</w:t>
        </w:r>
        <w:r w:rsidRPr="00ED68D8">
          <w:t>, </w:t>
        </w:r>
        <w:r w:rsidRPr="00ED68D8">
          <w:rPr>
            <w:rFonts w:ascii="Consolas" w:hAnsi="Consolas" w:cs="Consolas"/>
            <w:sz w:val="18"/>
          </w:rPr>
          <w:t>@Consumes</w:t>
        </w:r>
        <w:r w:rsidRPr="00ED68D8">
          <w:t>: used to specify the request and response types.</w:t>
        </w:r>
      </w:ins>
    </w:p>
    <w:p w:rsidR="00ED68D8" w:rsidRPr="00ED68D8" w:rsidRDefault="00ED68D8" w:rsidP="00ED68D8">
      <w:pPr>
        <w:rPr>
          <w:ins w:id="248" w:author="Unknown"/>
        </w:rPr>
      </w:pPr>
      <w:ins w:id="249" w:author="Unknown">
        <w:r w:rsidRPr="00ED68D8">
          <w:rPr>
            <w:rFonts w:ascii="Consolas" w:hAnsi="Consolas" w:cs="Consolas"/>
            <w:sz w:val="18"/>
          </w:rPr>
          <w:lastRenderedPageBreak/>
          <w:t>@</w:t>
        </w:r>
        <w:proofErr w:type="spellStart"/>
        <w:r w:rsidRPr="00ED68D8">
          <w:rPr>
            <w:rFonts w:ascii="Consolas" w:hAnsi="Consolas" w:cs="Consolas"/>
            <w:sz w:val="18"/>
          </w:rPr>
          <w:t>PathParam</w:t>
        </w:r>
        <w:proofErr w:type="spellEnd"/>
        <w:r w:rsidRPr="00ED68D8">
          <w:t>: used to bind the method parameter to path value by parsing it.</w:t>
        </w:r>
      </w:ins>
    </w:p>
    <w:p w:rsidR="00ED68D8" w:rsidRPr="00ED68D8" w:rsidRDefault="00ED68D8" w:rsidP="00ED68D8">
      <w:pPr>
        <w:rPr>
          <w:ins w:id="250" w:author="Unknown"/>
          <w:rFonts w:ascii="Arial" w:hAnsi="Arial"/>
          <w:spacing w:val="15"/>
          <w:sz w:val="36"/>
          <w:szCs w:val="36"/>
        </w:rPr>
      </w:pPr>
      <w:bookmarkStart w:id="251" w:name="xmlrootelement-jaxb"/>
      <w:bookmarkEnd w:id="251"/>
      <w:ins w:id="252" w:author="Unknown">
        <w:r w:rsidRPr="00ED68D8">
          <w:rPr>
            <w:rFonts w:ascii="Arial" w:hAnsi="Arial"/>
            <w:spacing w:val="15"/>
            <w:sz w:val="36"/>
            <w:szCs w:val="36"/>
          </w:rPr>
          <w:t>What is the use of @</w:t>
        </w:r>
        <w:proofErr w:type="spellStart"/>
        <w:r w:rsidRPr="00ED68D8">
          <w:rPr>
            <w:rFonts w:ascii="Arial" w:hAnsi="Arial"/>
            <w:spacing w:val="15"/>
            <w:sz w:val="36"/>
            <w:szCs w:val="36"/>
          </w:rPr>
          <w:t>XmlRootElement</w:t>
        </w:r>
        <w:proofErr w:type="spellEnd"/>
        <w:r w:rsidRPr="00ED68D8">
          <w:rPr>
            <w:rFonts w:ascii="Arial" w:hAnsi="Arial"/>
            <w:spacing w:val="15"/>
            <w:sz w:val="36"/>
            <w:szCs w:val="36"/>
          </w:rPr>
          <w:t xml:space="preserve"> annotation?</w:t>
        </w:r>
      </w:ins>
    </w:p>
    <w:p w:rsidR="00ED68D8" w:rsidRPr="00ED68D8" w:rsidRDefault="00ED68D8" w:rsidP="00ED68D8">
      <w:pPr>
        <w:rPr>
          <w:ins w:id="253" w:author="Unknown"/>
        </w:rPr>
      </w:pPr>
      <w:proofErr w:type="spellStart"/>
      <w:ins w:id="254" w:author="Unknown">
        <w:r w:rsidRPr="00ED68D8">
          <w:t>XmlRootElement</w:t>
        </w:r>
        <w:proofErr w:type="spellEnd"/>
        <w:r w:rsidRPr="00ED68D8">
          <w:t xml:space="preserve"> annotation is used by JAXB to transform java object to XML and vice versa. So we have to annotate model classes with this annotation.</w:t>
        </w:r>
      </w:ins>
    </w:p>
    <w:p w:rsidR="00ED68D8" w:rsidRPr="00ED68D8" w:rsidRDefault="00ED68D8" w:rsidP="00ED68D8">
      <w:pPr>
        <w:rPr>
          <w:ins w:id="255" w:author="Unknown"/>
          <w:rFonts w:ascii="Arial" w:hAnsi="Arial"/>
          <w:spacing w:val="15"/>
          <w:sz w:val="36"/>
          <w:szCs w:val="36"/>
        </w:rPr>
      </w:pPr>
      <w:bookmarkStart w:id="256" w:name="http-response-code"/>
      <w:bookmarkEnd w:id="256"/>
      <w:ins w:id="257" w:author="Unknown">
        <w:r w:rsidRPr="00ED68D8">
          <w:rPr>
            <w:rFonts w:ascii="Arial" w:hAnsi="Arial"/>
            <w:spacing w:val="15"/>
            <w:sz w:val="36"/>
            <w:szCs w:val="36"/>
          </w:rPr>
          <w:t>How to set different status code in HTTP response?</w:t>
        </w:r>
      </w:ins>
    </w:p>
    <w:p w:rsidR="00ED68D8" w:rsidRPr="00ED68D8" w:rsidRDefault="00ED68D8" w:rsidP="00ED68D8">
      <w:pPr>
        <w:rPr>
          <w:ins w:id="258" w:author="Unknown"/>
        </w:rPr>
      </w:pPr>
      <w:ins w:id="259" w:author="Unknown">
        <w:r w:rsidRPr="00ED68D8">
          <w:t>For setting HTTP status code other than 200, we have to use </w:t>
        </w:r>
        <w:proofErr w:type="spellStart"/>
        <w:r w:rsidRPr="00ED68D8">
          <w:rPr>
            <w:rFonts w:ascii="Consolas" w:hAnsi="Consolas" w:cs="Consolas"/>
            <w:sz w:val="18"/>
          </w:rPr>
          <w:t>javax.ws.rs.core.Response</w:t>
        </w:r>
        <w:proofErr w:type="spellEnd"/>
        <w:r w:rsidRPr="00ED68D8">
          <w:t> class for response. Below are some of the sample return statements showing it’s usage.</w:t>
        </w:r>
      </w:ins>
    </w:p>
    <w:tbl>
      <w:tblPr>
        <w:tblW w:w="10770" w:type="dxa"/>
        <w:tblInd w:w="450" w:type="dxa"/>
        <w:tblCellMar>
          <w:left w:w="0" w:type="dxa"/>
          <w:right w:w="0" w:type="dxa"/>
        </w:tblCellMar>
        <w:tblLook w:val="04A0"/>
      </w:tblPr>
      <w:tblGrid>
        <w:gridCol w:w="510"/>
        <w:gridCol w:w="10260"/>
      </w:tblGrid>
      <w:tr w:rsidR="00ED68D8" w:rsidRPr="00ED68D8" w:rsidTr="00ED68D8">
        <w:tc>
          <w:tcPr>
            <w:tcW w:w="0" w:type="auto"/>
            <w:vAlign w:val="center"/>
            <w:hideMark/>
          </w:tcPr>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1</w:t>
            </w:r>
          </w:p>
          <w:p w:rsidR="00ED68D8" w:rsidRPr="00ED68D8" w:rsidRDefault="00ED68D8" w:rsidP="00ED68D8">
            <w:pPr>
              <w:rPr>
                <w:rFonts w:ascii="Times New Roman" w:hAnsi="Times New Roman" w:cs="Times New Roman"/>
                <w:sz w:val="24"/>
                <w:szCs w:val="24"/>
              </w:rPr>
            </w:pPr>
            <w:r w:rsidRPr="00ED68D8">
              <w:rPr>
                <w:rFonts w:ascii="Times New Roman" w:hAnsi="Times New Roman" w:cs="Times New Roman"/>
                <w:sz w:val="24"/>
                <w:szCs w:val="24"/>
              </w:rPr>
              <w:t>2</w:t>
            </w:r>
          </w:p>
        </w:tc>
        <w:tc>
          <w:tcPr>
            <w:tcW w:w="10260" w:type="dxa"/>
            <w:vAlign w:val="center"/>
            <w:hideMark/>
          </w:tcPr>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return</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Response.status</w:t>
            </w:r>
            <w:proofErr w:type="spellEnd"/>
            <w:r w:rsidRPr="00ED68D8">
              <w:rPr>
                <w:rFonts w:ascii="Courier New" w:hAnsi="Courier New" w:cs="Courier New"/>
                <w:sz w:val="20"/>
              </w:rPr>
              <w:t>(422).entity(exception).build();</w:t>
            </w:r>
          </w:p>
          <w:p w:rsidR="00ED68D8" w:rsidRPr="00ED68D8" w:rsidRDefault="00ED68D8" w:rsidP="00ED68D8">
            <w:pPr>
              <w:rPr>
                <w:rFonts w:ascii="Times New Roman" w:hAnsi="Times New Roman" w:cs="Times New Roman"/>
                <w:sz w:val="24"/>
                <w:szCs w:val="24"/>
              </w:rPr>
            </w:pPr>
            <w:r w:rsidRPr="00ED68D8">
              <w:rPr>
                <w:rFonts w:ascii="Courier New" w:hAnsi="Courier New" w:cs="Courier New"/>
                <w:sz w:val="20"/>
              </w:rPr>
              <w:t>return</w:t>
            </w:r>
            <w:r w:rsidRPr="00ED68D8">
              <w:rPr>
                <w:rFonts w:ascii="Times New Roman" w:hAnsi="Times New Roman" w:cs="Times New Roman"/>
                <w:sz w:val="24"/>
                <w:szCs w:val="24"/>
              </w:rPr>
              <w:t xml:space="preserve"> </w:t>
            </w:r>
            <w:proofErr w:type="spellStart"/>
            <w:r w:rsidRPr="00ED68D8">
              <w:rPr>
                <w:rFonts w:ascii="Courier New" w:hAnsi="Courier New" w:cs="Courier New"/>
                <w:sz w:val="20"/>
              </w:rPr>
              <w:t>Response.ok</w:t>
            </w:r>
            <w:proofErr w:type="spellEnd"/>
            <w:r w:rsidRPr="00ED68D8">
              <w:rPr>
                <w:rFonts w:ascii="Courier New" w:hAnsi="Courier New" w:cs="Courier New"/>
                <w:sz w:val="20"/>
              </w:rPr>
              <w:t>(response).build(); //200</w:t>
            </w:r>
          </w:p>
        </w:tc>
      </w:tr>
    </w:tbl>
    <w:p w:rsidR="00A1687A" w:rsidRPr="00A1687A" w:rsidRDefault="00A1687A" w:rsidP="00A1687A">
      <w:pPr>
        <w:shd w:val="clear" w:color="auto" w:fill="FFFFFF"/>
        <w:spacing w:after="225" w:line="368" w:lineRule="atLeast"/>
        <w:rPr>
          <w:rFonts w:ascii="Helvetica" w:eastAsia="Times New Roman" w:hAnsi="Helvetica" w:cs="Times New Roman"/>
          <w:color w:val="777777"/>
          <w:sz w:val="21"/>
          <w:szCs w:val="21"/>
        </w:rPr>
      </w:pPr>
      <w:r w:rsidRPr="00A1687A">
        <w:rPr>
          <w:rFonts w:ascii="Helvetica" w:eastAsia="Times New Roman" w:hAnsi="Helvetica" w:cs="Times New Roman"/>
          <w:b/>
          <w:bCs/>
          <w:color w:val="363B3F"/>
          <w:sz w:val="21"/>
        </w:rPr>
        <w:t xml:space="preserve">What is difference between top-down and bottom-up approach of developing web </w:t>
      </w:r>
      <w:r w:rsidR="003D1D62" w:rsidRPr="00A1687A">
        <w:rPr>
          <w:rFonts w:ascii="Helvetica" w:eastAsia="Times New Roman" w:hAnsi="Helvetica" w:cs="Times New Roman"/>
          <w:b/>
          <w:bCs/>
          <w:color w:val="363B3F"/>
          <w:sz w:val="21"/>
        </w:rPr>
        <w:t>services?</w:t>
      </w:r>
      <w:r w:rsidRPr="00A1687A">
        <w:rPr>
          <w:rFonts w:ascii="Helvetica" w:eastAsia="Times New Roman" w:hAnsi="Helvetica" w:cs="Times New Roman"/>
          <w:color w:val="777777"/>
          <w:sz w:val="21"/>
          <w:szCs w:val="21"/>
        </w:rPr>
        <w:br/>
      </w:r>
      <w:proofErr w:type="spellStart"/>
      <w:r w:rsidRPr="00A1687A">
        <w:rPr>
          <w:rFonts w:ascii="Helvetica" w:eastAsia="Times New Roman" w:hAnsi="Helvetica" w:cs="Times New Roman"/>
          <w:b/>
          <w:bCs/>
          <w:color w:val="363B3F"/>
          <w:sz w:val="21"/>
        </w:rPr>
        <w:t>Ans:</w:t>
      </w:r>
      <w:r w:rsidRPr="00A1687A">
        <w:rPr>
          <w:rFonts w:ascii="Helvetica" w:eastAsia="Times New Roman" w:hAnsi="Helvetica" w:cs="Times New Roman"/>
          <w:color w:val="777777"/>
          <w:sz w:val="21"/>
          <w:szCs w:val="21"/>
        </w:rPr>
        <w:t>In</w:t>
      </w:r>
      <w:proofErr w:type="spellEnd"/>
      <w:r w:rsidRPr="00A1687A">
        <w:rPr>
          <w:rFonts w:ascii="Helvetica" w:eastAsia="Times New Roman" w:hAnsi="Helvetica" w:cs="Times New Roman"/>
          <w:color w:val="777777"/>
          <w:sz w:val="21"/>
        </w:rPr>
        <w:t> </w:t>
      </w:r>
      <w:r w:rsidRPr="00A1687A">
        <w:rPr>
          <w:rFonts w:ascii="Helvetica" w:eastAsia="Times New Roman" w:hAnsi="Helvetica" w:cs="Times New Roman"/>
          <w:b/>
          <w:bCs/>
          <w:color w:val="363B3F"/>
          <w:sz w:val="21"/>
        </w:rPr>
        <w:t>top-down approach</w:t>
      </w:r>
      <w:r w:rsidRPr="00A1687A">
        <w:rPr>
          <w:rFonts w:ascii="Helvetica" w:eastAsia="Times New Roman" w:hAnsi="Helvetica" w:cs="Times New Roman"/>
          <w:color w:val="777777"/>
          <w:sz w:val="21"/>
        </w:rPr>
        <w:t> </w:t>
      </w:r>
      <w:r w:rsidRPr="00A1687A">
        <w:rPr>
          <w:rFonts w:ascii="Helvetica" w:eastAsia="Times New Roman" w:hAnsi="Helvetica" w:cs="Times New Roman"/>
          <w:color w:val="777777"/>
          <w:sz w:val="21"/>
          <w:szCs w:val="21"/>
        </w:rPr>
        <w:t xml:space="preserve">first WSDL document is created and </w:t>
      </w:r>
      <w:proofErr w:type="spellStart"/>
      <w:r w:rsidRPr="00A1687A">
        <w:rPr>
          <w:rFonts w:ascii="Helvetica" w:eastAsia="Times New Roman" w:hAnsi="Helvetica" w:cs="Times New Roman"/>
          <w:color w:val="777777"/>
          <w:sz w:val="21"/>
          <w:szCs w:val="21"/>
        </w:rPr>
        <w:t>than</w:t>
      </w:r>
      <w:proofErr w:type="spellEnd"/>
      <w:r w:rsidRPr="00A1687A">
        <w:rPr>
          <w:rFonts w:ascii="Helvetica" w:eastAsia="Times New Roman" w:hAnsi="Helvetica" w:cs="Times New Roman"/>
          <w:color w:val="777777"/>
          <w:sz w:val="21"/>
          <w:szCs w:val="21"/>
        </w:rPr>
        <w:t xml:space="preserve"> Java classes are developed based on WSDL contract, so if WSDL contract changes you got to change your Java classes while in case of</w:t>
      </w:r>
      <w:r w:rsidRPr="00A1687A">
        <w:rPr>
          <w:rFonts w:ascii="Helvetica" w:eastAsia="Times New Roman" w:hAnsi="Helvetica" w:cs="Times New Roman"/>
          <w:color w:val="777777"/>
          <w:sz w:val="21"/>
        </w:rPr>
        <w:t> </w:t>
      </w:r>
      <w:r w:rsidRPr="00A1687A">
        <w:rPr>
          <w:rFonts w:ascii="Helvetica" w:eastAsia="Times New Roman" w:hAnsi="Helvetica" w:cs="Times New Roman"/>
          <w:b/>
          <w:bCs/>
          <w:color w:val="363B3F"/>
          <w:sz w:val="21"/>
        </w:rPr>
        <w:t>bottom up approach</w:t>
      </w:r>
      <w:r w:rsidRPr="00A1687A">
        <w:rPr>
          <w:rFonts w:ascii="Helvetica" w:eastAsia="Times New Roman" w:hAnsi="Helvetica" w:cs="Times New Roman"/>
          <w:color w:val="777777"/>
          <w:sz w:val="21"/>
        </w:rPr>
        <w:t> </w:t>
      </w:r>
      <w:r w:rsidRPr="00A1687A">
        <w:rPr>
          <w:rFonts w:ascii="Helvetica" w:eastAsia="Times New Roman" w:hAnsi="Helvetica" w:cs="Times New Roman"/>
          <w:color w:val="777777"/>
          <w:sz w:val="21"/>
          <w:szCs w:val="21"/>
        </w:rPr>
        <w:t>of web service development you first create Java code and then use annotations like @</w:t>
      </w:r>
      <w:proofErr w:type="spellStart"/>
      <w:r w:rsidRPr="00A1687A">
        <w:rPr>
          <w:rFonts w:ascii="Helvetica" w:eastAsia="Times New Roman" w:hAnsi="Helvetica" w:cs="Times New Roman"/>
          <w:color w:val="777777"/>
          <w:sz w:val="21"/>
          <w:szCs w:val="21"/>
        </w:rPr>
        <w:t>WebService</w:t>
      </w:r>
      <w:proofErr w:type="spellEnd"/>
      <w:r w:rsidRPr="00A1687A">
        <w:rPr>
          <w:rFonts w:ascii="Helvetica" w:eastAsia="Times New Roman" w:hAnsi="Helvetica" w:cs="Times New Roman"/>
          <w:color w:val="777777"/>
          <w:sz w:val="21"/>
          <w:szCs w:val="21"/>
        </w:rPr>
        <w:t xml:space="preserve"> to specify contract or interface and WSDL field will be automatically generated from your build.</w:t>
      </w:r>
    </w:p>
    <w:p w:rsidR="00A1687A" w:rsidRPr="00A1687A" w:rsidRDefault="00A1687A" w:rsidP="00A1687A">
      <w:pPr>
        <w:shd w:val="clear" w:color="auto" w:fill="FFFFFF"/>
        <w:spacing w:after="225" w:line="368" w:lineRule="atLeast"/>
        <w:rPr>
          <w:rFonts w:ascii="Helvetica" w:eastAsia="Times New Roman" w:hAnsi="Helvetica" w:cs="Times New Roman"/>
          <w:color w:val="777777"/>
          <w:sz w:val="21"/>
          <w:szCs w:val="21"/>
        </w:rPr>
      </w:pPr>
      <w:r w:rsidRPr="00A1687A">
        <w:rPr>
          <w:rFonts w:ascii="Helvetica" w:eastAsia="Times New Roman" w:hAnsi="Helvetica" w:cs="Times New Roman"/>
          <w:b/>
          <w:bCs/>
          <w:color w:val="363B3F"/>
          <w:sz w:val="21"/>
        </w:rPr>
        <w:t xml:space="preserve">4.What happens if </w:t>
      </w:r>
      <w:proofErr w:type="spellStart"/>
      <w:r w:rsidRPr="00A1687A">
        <w:rPr>
          <w:rFonts w:ascii="Helvetica" w:eastAsia="Times New Roman" w:hAnsi="Helvetica" w:cs="Times New Roman"/>
          <w:b/>
          <w:bCs/>
          <w:color w:val="363B3F"/>
          <w:sz w:val="21"/>
        </w:rPr>
        <w:t>RestFull</w:t>
      </w:r>
      <w:proofErr w:type="spellEnd"/>
      <w:r w:rsidRPr="00A1687A">
        <w:rPr>
          <w:rFonts w:ascii="Helvetica" w:eastAsia="Times New Roman" w:hAnsi="Helvetica" w:cs="Times New Roman"/>
          <w:b/>
          <w:bCs/>
          <w:color w:val="363B3F"/>
          <w:sz w:val="21"/>
        </w:rPr>
        <w:t xml:space="preserve"> resources are accessed by multiple clients ? do you need to make it thread-safe?</w:t>
      </w:r>
      <w:r w:rsidRPr="00A1687A">
        <w:rPr>
          <w:rFonts w:ascii="Helvetica" w:eastAsia="Times New Roman" w:hAnsi="Helvetica" w:cs="Times New Roman"/>
          <w:color w:val="777777"/>
          <w:sz w:val="21"/>
          <w:szCs w:val="21"/>
        </w:rPr>
        <w:br/>
      </w:r>
      <w:proofErr w:type="spellStart"/>
      <w:r w:rsidRPr="00A1687A">
        <w:rPr>
          <w:rFonts w:ascii="Helvetica" w:eastAsia="Times New Roman" w:hAnsi="Helvetica" w:cs="Times New Roman"/>
          <w:b/>
          <w:bCs/>
          <w:color w:val="363B3F"/>
          <w:sz w:val="21"/>
        </w:rPr>
        <w:t>Ans:</w:t>
      </w:r>
      <w:r w:rsidRPr="00A1687A">
        <w:rPr>
          <w:rFonts w:ascii="Helvetica" w:eastAsia="Times New Roman" w:hAnsi="Helvetica" w:cs="Times New Roman"/>
          <w:color w:val="777777"/>
          <w:sz w:val="21"/>
          <w:szCs w:val="21"/>
        </w:rPr>
        <w:t>Since</w:t>
      </w:r>
      <w:proofErr w:type="spellEnd"/>
      <w:r w:rsidRPr="00A1687A">
        <w:rPr>
          <w:rFonts w:ascii="Helvetica" w:eastAsia="Times New Roman" w:hAnsi="Helvetica" w:cs="Times New Roman"/>
          <w:color w:val="777777"/>
          <w:sz w:val="21"/>
          <w:szCs w:val="21"/>
        </w:rPr>
        <w:t xml:space="preserve"> a new Resource instance is created for every incoming Request there is no need to make it thread-safe or add synchronization. Multiple clients can safely access </w:t>
      </w:r>
      <w:proofErr w:type="spellStart"/>
      <w:r w:rsidRPr="00A1687A">
        <w:rPr>
          <w:rFonts w:ascii="Helvetica" w:eastAsia="Times New Roman" w:hAnsi="Helvetica" w:cs="Times New Roman"/>
          <w:color w:val="777777"/>
          <w:sz w:val="21"/>
          <w:szCs w:val="21"/>
        </w:rPr>
        <w:t>RestFull</w:t>
      </w:r>
      <w:proofErr w:type="spellEnd"/>
      <w:r w:rsidRPr="00A1687A">
        <w:rPr>
          <w:rFonts w:ascii="Helvetica" w:eastAsia="Times New Roman" w:hAnsi="Helvetica" w:cs="Times New Roman"/>
          <w:color w:val="777777"/>
          <w:sz w:val="21"/>
          <w:szCs w:val="21"/>
        </w:rPr>
        <w:t xml:space="preserve"> resources concurrently.</w:t>
      </w:r>
    </w:p>
    <w:p w:rsidR="003D1D62" w:rsidRPr="003D1D62" w:rsidRDefault="003D1D62" w:rsidP="003D1D62">
      <w:pPr>
        <w:shd w:val="clear" w:color="auto" w:fill="FFFFFF"/>
        <w:spacing w:after="225" w:line="368" w:lineRule="atLeast"/>
        <w:rPr>
          <w:rFonts w:ascii="Helvetica" w:eastAsia="Times New Roman" w:hAnsi="Helvetica" w:cs="Times New Roman"/>
          <w:color w:val="777777"/>
          <w:sz w:val="21"/>
          <w:szCs w:val="21"/>
        </w:rPr>
      </w:pPr>
      <w:r w:rsidRPr="003D1D62">
        <w:rPr>
          <w:rFonts w:ascii="Helvetica" w:eastAsia="Times New Roman" w:hAnsi="Helvetica" w:cs="Times New Roman"/>
          <w:b/>
          <w:bCs/>
          <w:color w:val="363B3F"/>
          <w:sz w:val="21"/>
        </w:rPr>
        <w:t>11.What are the different application integration styles?</w:t>
      </w:r>
      <w:r w:rsidRPr="003D1D62">
        <w:rPr>
          <w:rFonts w:ascii="Helvetica" w:eastAsia="Times New Roman" w:hAnsi="Helvetica" w:cs="Times New Roman"/>
          <w:color w:val="777777"/>
          <w:sz w:val="21"/>
          <w:szCs w:val="21"/>
        </w:rPr>
        <w:br/>
      </w:r>
      <w:r w:rsidRPr="003D1D62">
        <w:rPr>
          <w:rFonts w:ascii="Helvetica" w:eastAsia="Times New Roman" w:hAnsi="Helvetica" w:cs="Times New Roman"/>
          <w:b/>
          <w:bCs/>
          <w:color w:val="363B3F"/>
          <w:sz w:val="21"/>
        </w:rPr>
        <w:t>Ans. </w:t>
      </w:r>
      <w:r w:rsidRPr="003D1D62">
        <w:rPr>
          <w:rFonts w:ascii="Helvetica" w:eastAsia="Times New Roman" w:hAnsi="Helvetica" w:cs="Times New Roman"/>
          <w:color w:val="777777"/>
          <w:sz w:val="21"/>
          <w:szCs w:val="21"/>
        </w:rPr>
        <w:t>There are a number of different integration styles like</w:t>
      </w:r>
      <w:r w:rsidRPr="003D1D62">
        <w:rPr>
          <w:rFonts w:ascii="Helvetica" w:eastAsia="Times New Roman" w:hAnsi="Helvetica" w:cs="Times New Roman"/>
          <w:color w:val="777777"/>
          <w:sz w:val="21"/>
          <w:szCs w:val="21"/>
        </w:rPr>
        <w:br/>
        <w:t>1. Shared database</w:t>
      </w:r>
      <w:r w:rsidRPr="003D1D62">
        <w:rPr>
          <w:rFonts w:ascii="Helvetica" w:eastAsia="Times New Roman" w:hAnsi="Helvetica" w:cs="Times New Roman"/>
          <w:color w:val="777777"/>
          <w:sz w:val="21"/>
          <w:szCs w:val="21"/>
        </w:rPr>
        <w:br/>
        <w:t>2. batch file transfer</w:t>
      </w:r>
      <w:r w:rsidRPr="003D1D62">
        <w:rPr>
          <w:rFonts w:ascii="Helvetica" w:eastAsia="Times New Roman" w:hAnsi="Helvetica" w:cs="Times New Roman"/>
          <w:color w:val="777777"/>
          <w:sz w:val="21"/>
          <w:szCs w:val="21"/>
        </w:rPr>
        <w:br/>
        <w:t>3. Invoking remote procedures (RPC)</w:t>
      </w:r>
      <w:r w:rsidRPr="003D1D62">
        <w:rPr>
          <w:rFonts w:ascii="Helvetica" w:eastAsia="Times New Roman" w:hAnsi="Helvetica" w:cs="Times New Roman"/>
          <w:color w:val="777777"/>
          <w:sz w:val="21"/>
          <w:szCs w:val="21"/>
        </w:rPr>
        <w:br/>
        <w:t>4. Exchanging asynchronous messages over a message oriented middle-ware (MOM).</w:t>
      </w:r>
    </w:p>
    <w:p w:rsidR="003D1D62" w:rsidRPr="003D1D62" w:rsidRDefault="003D1D62" w:rsidP="003D1D62">
      <w:pPr>
        <w:shd w:val="clear" w:color="auto" w:fill="FFFFFF"/>
        <w:spacing w:after="0" w:line="368" w:lineRule="atLeast"/>
        <w:rPr>
          <w:ins w:id="260" w:author="Unknown"/>
          <w:rFonts w:ascii="Helvetica" w:eastAsia="Times New Roman" w:hAnsi="Helvetica" w:cs="Times New Roman"/>
          <w:color w:val="777777"/>
          <w:sz w:val="21"/>
          <w:szCs w:val="21"/>
        </w:rPr>
      </w:pPr>
      <w:r>
        <w:rPr>
          <w:rFonts w:ascii="Helvetica" w:eastAsia="Times New Roman" w:hAnsi="Helvetica" w:cs="Times New Roman"/>
          <w:noProof/>
          <w:color w:val="777777"/>
          <w:sz w:val="21"/>
          <w:szCs w:val="21"/>
        </w:rPr>
        <w:lastRenderedPageBreak/>
        <w:drawing>
          <wp:inline distT="0" distB="0" distL="0" distR="0">
            <wp:extent cx="6743700" cy="7239000"/>
            <wp:effectExtent l="19050" t="0" r="0"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7"/>
                    <a:srcRect/>
                    <a:stretch>
                      <a:fillRect/>
                    </a:stretch>
                  </pic:blipFill>
                  <pic:spPr bwMode="auto">
                    <a:xfrm>
                      <a:off x="0" y="0"/>
                      <a:ext cx="6743700" cy="7239000"/>
                    </a:xfrm>
                    <a:prstGeom prst="rect">
                      <a:avLst/>
                    </a:prstGeom>
                    <a:noFill/>
                    <a:ln w="9525">
                      <a:noFill/>
                      <a:miter lim="800000"/>
                      <a:headEnd/>
                      <a:tailEnd/>
                    </a:ln>
                  </pic:spPr>
                </pic:pic>
              </a:graphicData>
            </a:graphic>
          </wp:inline>
        </w:drawing>
      </w:r>
    </w:p>
    <w:p w:rsidR="00996BF4" w:rsidRDefault="00996BF4" w:rsidP="003D1D62">
      <w:pPr>
        <w:rPr>
          <w:rFonts w:ascii="Helvetica" w:eastAsia="Times New Roman" w:hAnsi="Helvetica" w:cs="Times New Roman"/>
          <w:color w:val="777777"/>
          <w:sz w:val="21"/>
          <w:szCs w:val="21"/>
          <w:shd w:val="clear" w:color="auto" w:fill="FFFFFF"/>
        </w:rPr>
      </w:pPr>
    </w:p>
    <w:p w:rsidR="00BD5C08" w:rsidRDefault="00BD5C08" w:rsidP="003D1D62">
      <w:pPr>
        <w:rPr>
          <w:rFonts w:ascii="Helvetica" w:eastAsia="Times New Roman" w:hAnsi="Helvetica" w:cs="Times New Roman"/>
          <w:color w:val="777777"/>
          <w:sz w:val="21"/>
          <w:szCs w:val="21"/>
          <w:shd w:val="clear" w:color="auto" w:fill="FFFFFF"/>
        </w:rPr>
      </w:pPr>
    </w:p>
    <w:p w:rsidR="00BD5C08" w:rsidRPr="00BD5C08" w:rsidRDefault="00BD5C08" w:rsidP="00BD5C08">
      <w:pPr>
        <w:shd w:val="clear" w:color="auto" w:fill="FFFFFF"/>
        <w:spacing w:after="225" w:line="368" w:lineRule="atLeast"/>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lastRenderedPageBreak/>
        <w:t>How would you decide what style of Web Service to use? SOAP WS or REST?</w:t>
      </w:r>
      <w:r w:rsidRPr="00BD5C08">
        <w:rPr>
          <w:rFonts w:ascii="Helvetica" w:eastAsia="Times New Roman" w:hAnsi="Helvetica" w:cs="Times New Roman"/>
          <w:color w:val="777777"/>
          <w:sz w:val="21"/>
          <w:szCs w:val="21"/>
        </w:rPr>
        <w:br/>
      </w:r>
      <w:r w:rsidRPr="00BD5C08">
        <w:rPr>
          <w:rFonts w:ascii="Helvetica" w:eastAsia="Times New Roman" w:hAnsi="Helvetica" w:cs="Times New Roman"/>
          <w:b/>
          <w:bCs/>
          <w:color w:val="363B3F"/>
          <w:sz w:val="21"/>
        </w:rPr>
        <w:t>Ans</w:t>
      </w:r>
      <w:r w:rsidRPr="00BD5C08">
        <w:rPr>
          <w:rFonts w:ascii="Helvetica" w:eastAsia="Times New Roman" w:hAnsi="Helvetica" w:cs="Times New Roman"/>
          <w:color w:val="777777"/>
          <w:sz w:val="21"/>
          <w:szCs w:val="21"/>
        </w:rPr>
        <w:t>. In general, a REST based Web service is preferred due to its simplicity, performance, scalability, and support for multiple data formats. SOAP is favored where service requires comprehensive support for security and transactional reliability.</w:t>
      </w:r>
      <w:r w:rsidRPr="00BD5C08">
        <w:rPr>
          <w:rFonts w:ascii="Helvetica" w:eastAsia="Times New Roman" w:hAnsi="Helvetica" w:cs="Times New Roman"/>
          <w:color w:val="777777"/>
          <w:sz w:val="21"/>
          <w:szCs w:val="21"/>
        </w:rPr>
        <w:br/>
        <w:t>The answer really depends on the functional and non-functional requirements. Asking the questions listed below will help you choose.</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Does the service expose data or business logic? </w:t>
      </w:r>
      <w:r w:rsidRPr="00BD5C08">
        <w:rPr>
          <w:rFonts w:ascii="Helvetica" w:eastAsia="Times New Roman" w:hAnsi="Helvetica" w:cs="Times New Roman"/>
          <w:color w:val="777777"/>
          <w:sz w:val="21"/>
          <w:szCs w:val="21"/>
        </w:rPr>
        <w:t>(REST is a better choice for exposing data, SOAP WS might be a better choice for logic).Do the consumers and the service providers require a formal contract? (SOAP has a formal contract via WSDL)</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Do we need to support multiple data formats?</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Do we need to make AJAX calls? </w:t>
      </w:r>
      <w:r w:rsidRPr="00BD5C08">
        <w:rPr>
          <w:rFonts w:ascii="Helvetica" w:eastAsia="Times New Roman" w:hAnsi="Helvetica" w:cs="Times New Roman"/>
          <w:color w:val="777777"/>
          <w:sz w:val="21"/>
          <w:szCs w:val="21"/>
        </w:rPr>
        <w:t xml:space="preserve">(REST can use the </w:t>
      </w:r>
      <w:proofErr w:type="spellStart"/>
      <w:r w:rsidRPr="00BD5C08">
        <w:rPr>
          <w:rFonts w:ascii="Helvetica" w:eastAsia="Times New Roman" w:hAnsi="Helvetica" w:cs="Times New Roman"/>
          <w:color w:val="777777"/>
          <w:sz w:val="21"/>
          <w:szCs w:val="21"/>
        </w:rPr>
        <w:t>XMLHttpRequest</w:t>
      </w:r>
      <w:proofErr w:type="spellEnd"/>
      <w:r w:rsidRPr="00BD5C08">
        <w:rPr>
          <w:rFonts w:ascii="Helvetica" w:eastAsia="Times New Roman" w:hAnsi="Helvetica" w:cs="Times New Roman"/>
          <w:color w:val="777777"/>
          <w:sz w:val="21"/>
          <w:szCs w:val="21"/>
        </w:rPr>
        <w:t>)</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Is the call synchronous or  asynchronous?</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 xml:space="preserve">Is the call </w:t>
      </w:r>
      <w:proofErr w:type="spellStart"/>
      <w:r w:rsidRPr="00BD5C08">
        <w:rPr>
          <w:rFonts w:ascii="Helvetica" w:eastAsia="Times New Roman" w:hAnsi="Helvetica" w:cs="Times New Roman"/>
          <w:b/>
          <w:bCs/>
          <w:color w:val="363B3F"/>
          <w:sz w:val="21"/>
        </w:rPr>
        <w:t>stateful</w:t>
      </w:r>
      <w:proofErr w:type="spellEnd"/>
      <w:r w:rsidRPr="00BD5C08">
        <w:rPr>
          <w:rFonts w:ascii="Helvetica" w:eastAsia="Times New Roman" w:hAnsi="Helvetica" w:cs="Times New Roman"/>
          <w:b/>
          <w:bCs/>
          <w:color w:val="363B3F"/>
          <w:sz w:val="21"/>
        </w:rPr>
        <w:t xml:space="preserve"> or stateless?</w:t>
      </w:r>
      <w:r w:rsidRPr="00BD5C08">
        <w:rPr>
          <w:rFonts w:ascii="Helvetica" w:eastAsia="Times New Roman" w:hAnsi="Helvetica" w:cs="Times New Roman"/>
          <w:color w:val="777777"/>
          <w:sz w:val="21"/>
        </w:rPr>
        <w:t> </w:t>
      </w:r>
      <w:r w:rsidRPr="00BD5C08">
        <w:rPr>
          <w:rFonts w:ascii="Helvetica" w:eastAsia="Times New Roman" w:hAnsi="Helvetica" w:cs="Times New Roman"/>
          <w:color w:val="777777"/>
          <w:sz w:val="21"/>
          <w:szCs w:val="21"/>
        </w:rPr>
        <w:t>(REST is suited for stateless CRUD operations)</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What level of security is required?</w:t>
      </w:r>
      <w:r w:rsidRPr="00BD5C08">
        <w:rPr>
          <w:rFonts w:ascii="Helvetica" w:eastAsia="Times New Roman" w:hAnsi="Helvetica" w:cs="Times New Roman"/>
          <w:color w:val="777777"/>
          <w:sz w:val="21"/>
        </w:rPr>
        <w:t> </w:t>
      </w:r>
      <w:r w:rsidRPr="00BD5C08">
        <w:rPr>
          <w:rFonts w:ascii="Helvetica" w:eastAsia="Times New Roman" w:hAnsi="Helvetica" w:cs="Times New Roman"/>
          <w:color w:val="777777"/>
          <w:sz w:val="21"/>
          <w:szCs w:val="21"/>
        </w:rPr>
        <w:t>(SOAP WS has better support for security)</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What level of transaction support is required? </w:t>
      </w:r>
      <w:r w:rsidRPr="00BD5C08">
        <w:rPr>
          <w:rFonts w:ascii="Helvetica" w:eastAsia="Times New Roman" w:hAnsi="Helvetica" w:cs="Times New Roman"/>
          <w:color w:val="777777"/>
          <w:sz w:val="21"/>
          <w:szCs w:val="21"/>
        </w:rPr>
        <w:t>(SOAP WS has better support for transaction management)</w:t>
      </w:r>
    </w:p>
    <w:p w:rsidR="00BD5C08" w:rsidRPr="00BD5C08" w:rsidRDefault="00BD5C08" w:rsidP="00BD5C08">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Do we have limited band width?</w:t>
      </w:r>
      <w:r w:rsidRPr="00BD5C08">
        <w:rPr>
          <w:rFonts w:ascii="Helvetica" w:eastAsia="Times New Roman" w:hAnsi="Helvetica" w:cs="Times New Roman"/>
          <w:color w:val="777777"/>
          <w:sz w:val="21"/>
        </w:rPr>
        <w:t> </w:t>
      </w:r>
      <w:r w:rsidRPr="00BD5C08">
        <w:rPr>
          <w:rFonts w:ascii="Helvetica" w:eastAsia="Times New Roman" w:hAnsi="Helvetica" w:cs="Times New Roman"/>
          <w:color w:val="777777"/>
          <w:sz w:val="21"/>
          <w:szCs w:val="21"/>
        </w:rPr>
        <w:t>(SOAP is more verbose)</w:t>
      </w:r>
    </w:p>
    <w:p w:rsidR="000912C0" w:rsidRDefault="00BD5C08" w:rsidP="000912C0">
      <w:pPr>
        <w:numPr>
          <w:ilvl w:val="0"/>
          <w:numId w:val="13"/>
        </w:numPr>
        <w:shd w:val="clear" w:color="auto" w:fill="FFFFFF"/>
        <w:spacing w:before="100" w:beforeAutospacing="1" w:after="100" w:afterAutospacing="1" w:line="368" w:lineRule="atLeast"/>
        <w:ind w:left="0"/>
        <w:rPr>
          <w:rFonts w:ascii="Helvetica" w:eastAsia="Times New Roman" w:hAnsi="Helvetica" w:cs="Times New Roman"/>
          <w:color w:val="777777"/>
          <w:sz w:val="21"/>
          <w:szCs w:val="21"/>
        </w:rPr>
      </w:pPr>
      <w:r w:rsidRPr="00BD5C08">
        <w:rPr>
          <w:rFonts w:ascii="Helvetica" w:eastAsia="Times New Roman" w:hAnsi="Helvetica" w:cs="Times New Roman"/>
          <w:b/>
          <w:bCs/>
          <w:color w:val="363B3F"/>
          <w:sz w:val="21"/>
        </w:rPr>
        <w:t>What’s best for the developers who will build clients for the service? </w:t>
      </w:r>
      <w:r w:rsidRPr="00BD5C08">
        <w:rPr>
          <w:rFonts w:ascii="Helvetica" w:eastAsia="Times New Roman" w:hAnsi="Helvetica" w:cs="Times New Roman"/>
          <w:color w:val="777777"/>
          <w:sz w:val="21"/>
          <w:szCs w:val="21"/>
        </w:rPr>
        <w:t>(REST is easier to implement, test, and maintain)</w:t>
      </w:r>
    </w:p>
    <w:p w:rsidR="000912C0" w:rsidRPr="000912C0" w:rsidRDefault="000912C0" w:rsidP="000912C0">
      <w:pPr>
        <w:shd w:val="clear" w:color="auto" w:fill="FFFFFF"/>
        <w:spacing w:before="100" w:beforeAutospacing="1" w:after="100" w:afterAutospacing="1" w:line="368" w:lineRule="atLeast"/>
        <w:rPr>
          <w:rFonts w:ascii="Helvetica" w:eastAsia="Times New Roman" w:hAnsi="Helvetica" w:cs="Times New Roman"/>
          <w:color w:val="777777"/>
          <w:sz w:val="21"/>
          <w:szCs w:val="21"/>
        </w:rPr>
      </w:pPr>
      <w:r w:rsidRPr="000912C0">
        <w:rPr>
          <w:rFonts w:ascii="Helvetica" w:eastAsia="Times New Roman" w:hAnsi="Helvetica" w:cs="Times New Roman"/>
          <w:b/>
          <w:bCs/>
          <w:color w:val="363B3F"/>
          <w:sz w:val="21"/>
        </w:rPr>
        <w:t>What tools do you use to test your Web Services?</w:t>
      </w:r>
      <w:r w:rsidRPr="000912C0">
        <w:rPr>
          <w:rFonts w:ascii="Helvetica" w:hAnsi="Helvetica"/>
          <w:color w:val="777777"/>
          <w:sz w:val="21"/>
          <w:szCs w:val="21"/>
          <w:shd w:val="clear" w:color="auto" w:fill="FFFFFF"/>
        </w:rPr>
        <w:t xml:space="preserve"> </w:t>
      </w:r>
    </w:p>
    <w:p w:rsidR="00BD5C08" w:rsidRDefault="000912C0" w:rsidP="000912C0">
      <w:pPr>
        <w:rPr>
          <w:rFonts w:ascii="Helvetica" w:hAnsi="Helvetica"/>
          <w:color w:val="777777"/>
          <w:sz w:val="21"/>
          <w:szCs w:val="21"/>
          <w:shd w:val="clear" w:color="auto" w:fill="FFFFFF"/>
        </w:rPr>
      </w:pPr>
      <w:proofErr w:type="spellStart"/>
      <w:r>
        <w:rPr>
          <w:rFonts w:ascii="Helvetica" w:hAnsi="Helvetica"/>
          <w:color w:val="777777"/>
          <w:sz w:val="21"/>
          <w:szCs w:val="21"/>
          <w:shd w:val="clear" w:color="auto" w:fill="FFFFFF"/>
        </w:rPr>
        <w:t>Ans</w:t>
      </w:r>
      <w:proofErr w:type="spellEnd"/>
      <w:r>
        <w:rPr>
          <w:rFonts w:ascii="Helvetica" w:hAnsi="Helvetica"/>
          <w:color w:val="777777"/>
          <w:sz w:val="21"/>
          <w:szCs w:val="21"/>
          <w:shd w:val="clear" w:color="auto" w:fill="FFFFFF"/>
        </w:rPr>
        <w:t>:</w:t>
      </w:r>
      <w:r w:rsidR="00DC7963">
        <w:rPr>
          <w:rFonts w:ascii="Helvetica" w:hAnsi="Helvetica"/>
          <w:color w:val="777777"/>
          <w:sz w:val="21"/>
          <w:szCs w:val="21"/>
          <w:shd w:val="clear" w:color="auto" w:fill="FFFFFF"/>
        </w:rPr>
        <w:t xml:space="preserve"> </w:t>
      </w:r>
      <w:proofErr w:type="spellStart"/>
      <w:r>
        <w:rPr>
          <w:rFonts w:ascii="Helvetica" w:hAnsi="Helvetica"/>
          <w:color w:val="777777"/>
          <w:sz w:val="21"/>
          <w:szCs w:val="21"/>
          <w:shd w:val="clear" w:color="auto" w:fill="FFFFFF"/>
        </w:rPr>
        <w:t>SoapUI</w:t>
      </w:r>
      <w:proofErr w:type="spellEnd"/>
      <w:r>
        <w:rPr>
          <w:rFonts w:ascii="Helvetica" w:hAnsi="Helvetica"/>
          <w:color w:val="777777"/>
          <w:sz w:val="21"/>
          <w:szCs w:val="21"/>
          <w:shd w:val="clear" w:color="auto" w:fill="FFFFFF"/>
        </w:rPr>
        <w:t xml:space="preserve"> tool for SOAP WS and the Firefox “poster” </w:t>
      </w:r>
      <w:proofErr w:type="spellStart"/>
      <w:r>
        <w:rPr>
          <w:rFonts w:ascii="Helvetica" w:hAnsi="Helvetica"/>
          <w:color w:val="777777"/>
          <w:sz w:val="21"/>
          <w:szCs w:val="21"/>
          <w:shd w:val="clear" w:color="auto" w:fill="FFFFFF"/>
        </w:rPr>
        <w:t>plugin</w:t>
      </w:r>
      <w:proofErr w:type="spellEnd"/>
      <w:r>
        <w:rPr>
          <w:rFonts w:ascii="Helvetica" w:hAnsi="Helvetica"/>
          <w:color w:val="777777"/>
          <w:sz w:val="21"/>
          <w:szCs w:val="21"/>
          <w:shd w:val="clear" w:color="auto" w:fill="FFFFFF"/>
        </w:rPr>
        <w:t xml:space="preserve"> for </w:t>
      </w:r>
      <w:proofErr w:type="spellStart"/>
      <w:r>
        <w:rPr>
          <w:rFonts w:ascii="Helvetica" w:hAnsi="Helvetica"/>
          <w:color w:val="777777"/>
          <w:sz w:val="21"/>
          <w:szCs w:val="21"/>
          <w:shd w:val="clear" w:color="auto" w:fill="FFFFFF"/>
        </w:rPr>
        <w:t>RESTFul</w:t>
      </w:r>
      <w:proofErr w:type="spellEnd"/>
      <w:r>
        <w:rPr>
          <w:rFonts w:ascii="Helvetica" w:hAnsi="Helvetica"/>
          <w:color w:val="777777"/>
          <w:sz w:val="21"/>
          <w:szCs w:val="21"/>
          <w:shd w:val="clear" w:color="auto" w:fill="FFFFFF"/>
        </w:rPr>
        <w:t xml:space="preserve"> services. </w:t>
      </w:r>
    </w:p>
    <w:p w:rsidR="00B344AB" w:rsidRDefault="00B344AB" w:rsidP="00B344AB">
      <w:pPr>
        <w:shd w:val="clear" w:color="auto" w:fill="FFFFFF"/>
        <w:spacing w:after="0" w:line="330" w:lineRule="atLeast"/>
        <w:textAlignment w:val="baseline"/>
        <w:rPr>
          <w:rFonts w:ascii="Arial" w:eastAsia="Times New Roman" w:hAnsi="Arial" w:cs="Arial"/>
          <w:color w:val="2F2E2E"/>
          <w:sz w:val="27"/>
          <w:szCs w:val="27"/>
        </w:rPr>
      </w:pPr>
      <w:r w:rsidRPr="00B344AB">
        <w:rPr>
          <w:rFonts w:ascii="inherit" w:eastAsia="Times New Roman" w:hAnsi="inherit" w:cs="Arial"/>
          <w:b/>
          <w:bCs/>
          <w:color w:val="38761D"/>
          <w:sz w:val="27"/>
          <w:szCs w:val="27"/>
          <w:bdr w:val="none" w:sz="0" w:space="0" w:color="auto" w:frame="1"/>
        </w:rPr>
        <w:t>What is MTOM?</w:t>
      </w:r>
      <w:r w:rsidRPr="00B344AB">
        <w:rPr>
          <w:rFonts w:ascii="Arial" w:eastAsia="Times New Roman" w:hAnsi="Arial" w:cs="Arial"/>
          <w:color w:val="2F2E2E"/>
          <w:sz w:val="27"/>
          <w:szCs w:val="27"/>
        </w:rPr>
        <w:br/>
        <w:t>MTOM (</w:t>
      </w:r>
      <w:r w:rsidRPr="00B344AB">
        <w:rPr>
          <w:rFonts w:ascii="inherit" w:eastAsia="Times New Roman" w:hAnsi="inherit" w:cs="Arial"/>
          <w:color w:val="2F2E2E"/>
          <w:sz w:val="27"/>
          <w:szCs w:val="27"/>
        </w:rPr>
        <w:t>Message Transmission Optimization Mechanism</w:t>
      </w:r>
      <w:r w:rsidRPr="00B344AB">
        <w:rPr>
          <w:rFonts w:ascii="Arial" w:eastAsia="Times New Roman" w:hAnsi="Arial" w:cs="Arial"/>
          <w:color w:val="2F2E2E"/>
          <w:sz w:val="27"/>
          <w:szCs w:val="27"/>
        </w:rPr>
        <w:t>) is a mechanism for transmitting large binary attachments with SOAP messages as raw bytes, allowing for smaller messages.</w:t>
      </w:r>
    </w:p>
    <w:p w:rsidR="00B344AB" w:rsidRDefault="00B344AB" w:rsidP="00B344AB">
      <w:pPr>
        <w:shd w:val="clear" w:color="auto" w:fill="FFFFFF"/>
        <w:spacing w:after="0" w:line="330" w:lineRule="atLeast"/>
        <w:textAlignment w:val="baseline"/>
        <w:rPr>
          <w:rFonts w:ascii="Arial" w:eastAsia="Times New Roman" w:hAnsi="Arial" w:cs="Arial"/>
          <w:color w:val="2F2E2E"/>
          <w:sz w:val="27"/>
          <w:szCs w:val="27"/>
        </w:rPr>
      </w:pPr>
    </w:p>
    <w:p w:rsidR="00B344AB" w:rsidRPr="00B344AB" w:rsidRDefault="00B344AB" w:rsidP="00B344AB">
      <w:pPr>
        <w:spacing w:after="0" w:line="240" w:lineRule="auto"/>
        <w:rPr>
          <w:rFonts w:ascii="Times New Roman" w:eastAsia="Times New Roman" w:hAnsi="Times New Roman" w:cs="Times New Roman"/>
          <w:sz w:val="24"/>
          <w:szCs w:val="24"/>
        </w:rPr>
      </w:pPr>
      <w:r w:rsidRPr="00B344AB">
        <w:rPr>
          <w:rFonts w:ascii="inherit" w:eastAsia="Times New Roman" w:hAnsi="inherit" w:cs="Arial"/>
          <w:b/>
          <w:bCs/>
          <w:color w:val="38761D"/>
          <w:sz w:val="27"/>
          <w:szCs w:val="27"/>
          <w:bdr w:val="none" w:sz="0" w:space="0" w:color="auto" w:frame="1"/>
          <w:shd w:val="clear" w:color="auto" w:fill="FFFFFF"/>
        </w:rPr>
        <w:t>What is XOP?</w:t>
      </w:r>
    </w:p>
    <w:p w:rsidR="00B344AB" w:rsidRDefault="00B344AB" w:rsidP="00B344AB">
      <w:pPr>
        <w:shd w:val="clear" w:color="auto" w:fill="FFFFFF"/>
        <w:spacing w:after="0" w:line="330" w:lineRule="atLeast"/>
        <w:textAlignment w:val="baseline"/>
        <w:rPr>
          <w:rFonts w:ascii="Arial" w:eastAsia="Times New Roman" w:hAnsi="Arial" w:cs="Arial"/>
          <w:color w:val="2F2E2E"/>
          <w:sz w:val="27"/>
          <w:szCs w:val="27"/>
        </w:rPr>
      </w:pPr>
      <w:r w:rsidRPr="00B344AB">
        <w:rPr>
          <w:rFonts w:ascii="Arial" w:eastAsia="Times New Roman" w:hAnsi="Arial" w:cs="Arial"/>
          <w:color w:val="2F2E2E"/>
          <w:sz w:val="27"/>
          <w:szCs w:val="27"/>
        </w:rPr>
        <w:t>XOP (</w:t>
      </w:r>
      <w:r w:rsidRPr="00B344AB">
        <w:rPr>
          <w:rFonts w:ascii="inherit" w:eastAsia="Times New Roman" w:hAnsi="inherit" w:cs="Arial"/>
          <w:color w:val="2F2E2E"/>
          <w:sz w:val="27"/>
          <w:szCs w:val="27"/>
        </w:rPr>
        <w:t>XML-binary Optimized Packaging</w:t>
      </w:r>
      <w:r w:rsidRPr="00B344AB">
        <w:rPr>
          <w:rFonts w:ascii="Arial" w:eastAsia="Times New Roman" w:hAnsi="Arial" w:cs="Arial"/>
          <w:color w:val="2F2E2E"/>
          <w:sz w:val="27"/>
          <w:szCs w:val="27"/>
        </w:rPr>
        <w:t>) is a mechanism defined for the</w:t>
      </w:r>
      <w:r w:rsidRPr="00B344AB">
        <w:rPr>
          <w:rFonts w:ascii="Arial" w:eastAsia="Times New Roman" w:hAnsi="Arial" w:cs="Arial"/>
          <w:color w:val="2F2E2E"/>
          <w:sz w:val="27"/>
        </w:rPr>
        <w:t> </w:t>
      </w:r>
      <w:r w:rsidRPr="00B344AB">
        <w:rPr>
          <w:rFonts w:ascii="inherit" w:eastAsia="Times New Roman" w:hAnsi="inherit" w:cs="Arial"/>
          <w:color w:val="2F2E2E"/>
          <w:sz w:val="27"/>
        </w:rPr>
        <w:t>serialization</w:t>
      </w:r>
      <w:r w:rsidR="007361B3">
        <w:rPr>
          <w:rFonts w:ascii="inherit" w:eastAsia="Times New Roman" w:hAnsi="inherit" w:cs="Arial"/>
          <w:color w:val="2F2E2E"/>
          <w:sz w:val="27"/>
        </w:rPr>
        <w:t xml:space="preserve"> </w:t>
      </w:r>
      <w:r w:rsidRPr="00B344AB">
        <w:rPr>
          <w:rFonts w:ascii="Arial" w:eastAsia="Times New Roman" w:hAnsi="Arial" w:cs="Arial"/>
          <w:color w:val="2F2E2E"/>
          <w:sz w:val="27"/>
          <w:szCs w:val="27"/>
        </w:rPr>
        <w:t>of</w:t>
      </w:r>
      <w:r w:rsidRPr="00B344AB">
        <w:rPr>
          <w:rFonts w:ascii="Arial" w:eastAsia="Times New Roman" w:hAnsi="Arial" w:cs="Arial"/>
          <w:color w:val="2F2E2E"/>
          <w:sz w:val="27"/>
        </w:rPr>
        <w:t> </w:t>
      </w:r>
      <w:r w:rsidRPr="00B344AB">
        <w:rPr>
          <w:rFonts w:ascii="inherit" w:eastAsia="Times New Roman" w:hAnsi="inherit" w:cs="Arial"/>
          <w:color w:val="2F2E2E"/>
          <w:sz w:val="27"/>
        </w:rPr>
        <w:t>XML Information Sets</w:t>
      </w:r>
      <w:r w:rsidRPr="00B344AB">
        <w:rPr>
          <w:rFonts w:ascii="Arial" w:eastAsia="Times New Roman" w:hAnsi="Arial" w:cs="Arial"/>
          <w:color w:val="2F2E2E"/>
          <w:sz w:val="27"/>
        </w:rPr>
        <w:t> </w:t>
      </w:r>
      <w:r w:rsidRPr="00B344AB">
        <w:rPr>
          <w:rFonts w:ascii="Arial" w:eastAsia="Times New Roman" w:hAnsi="Arial" w:cs="Arial"/>
          <w:color w:val="2F2E2E"/>
          <w:sz w:val="27"/>
          <w:szCs w:val="27"/>
        </w:rPr>
        <w:t>that contain</w:t>
      </w:r>
      <w:r w:rsidRPr="00B344AB">
        <w:rPr>
          <w:rFonts w:ascii="Arial" w:eastAsia="Times New Roman" w:hAnsi="Arial" w:cs="Arial"/>
          <w:color w:val="2F2E2E"/>
          <w:sz w:val="27"/>
        </w:rPr>
        <w:t> </w:t>
      </w:r>
      <w:r w:rsidRPr="00B344AB">
        <w:rPr>
          <w:rFonts w:ascii="inherit" w:eastAsia="Times New Roman" w:hAnsi="inherit" w:cs="Arial"/>
          <w:color w:val="2F2E2E"/>
          <w:sz w:val="27"/>
        </w:rPr>
        <w:t>binary</w:t>
      </w:r>
      <w:r w:rsidRPr="00B344AB">
        <w:rPr>
          <w:rFonts w:ascii="Arial" w:eastAsia="Times New Roman" w:hAnsi="Arial" w:cs="Arial"/>
          <w:color w:val="2F2E2E"/>
          <w:sz w:val="27"/>
        </w:rPr>
        <w:t> </w:t>
      </w:r>
      <w:r w:rsidRPr="00B344AB">
        <w:rPr>
          <w:rFonts w:ascii="Arial" w:eastAsia="Times New Roman" w:hAnsi="Arial" w:cs="Arial"/>
          <w:color w:val="2F2E2E"/>
          <w:sz w:val="27"/>
          <w:szCs w:val="27"/>
        </w:rPr>
        <w:t>data, as well as</w:t>
      </w:r>
      <w:r w:rsidRPr="00B344AB">
        <w:rPr>
          <w:rFonts w:ascii="Arial" w:eastAsia="Times New Roman" w:hAnsi="Arial" w:cs="Arial"/>
          <w:color w:val="2F2E2E"/>
          <w:sz w:val="27"/>
        </w:rPr>
        <w:t> </w:t>
      </w:r>
      <w:r w:rsidRPr="00B344AB">
        <w:rPr>
          <w:rFonts w:ascii="inherit" w:eastAsia="Times New Roman" w:hAnsi="inherit" w:cs="Arial"/>
          <w:color w:val="2F2E2E"/>
          <w:sz w:val="27"/>
        </w:rPr>
        <w:t>deserialization</w:t>
      </w:r>
      <w:r w:rsidRPr="00B344AB">
        <w:rPr>
          <w:rFonts w:ascii="Arial" w:eastAsia="Times New Roman" w:hAnsi="Arial" w:cs="Arial"/>
          <w:color w:val="2F2E2E"/>
          <w:sz w:val="27"/>
        </w:rPr>
        <w:t> </w:t>
      </w:r>
      <w:r w:rsidRPr="00B344AB">
        <w:rPr>
          <w:rFonts w:ascii="Arial" w:eastAsia="Times New Roman" w:hAnsi="Arial" w:cs="Arial"/>
          <w:color w:val="2F2E2E"/>
          <w:sz w:val="27"/>
          <w:szCs w:val="27"/>
        </w:rPr>
        <w:t>back into the XML Information Set.</w:t>
      </w:r>
    </w:p>
    <w:p w:rsidR="006640C0" w:rsidRDefault="006640C0" w:rsidP="00B344AB">
      <w:pPr>
        <w:shd w:val="clear" w:color="auto" w:fill="FFFFFF"/>
        <w:spacing w:after="0" w:line="330" w:lineRule="atLeast"/>
        <w:textAlignment w:val="baseline"/>
        <w:rPr>
          <w:rFonts w:ascii="Arial" w:eastAsia="Times New Roman" w:hAnsi="Arial" w:cs="Arial"/>
          <w:color w:val="2F2E2E"/>
          <w:sz w:val="27"/>
          <w:szCs w:val="27"/>
        </w:rPr>
      </w:pPr>
    </w:p>
    <w:p w:rsidR="006640C0" w:rsidRPr="006640C0" w:rsidRDefault="006640C0" w:rsidP="006640C0">
      <w:pPr>
        <w:spacing w:after="0" w:line="240" w:lineRule="auto"/>
        <w:rPr>
          <w:rFonts w:ascii="Times New Roman" w:eastAsia="Times New Roman" w:hAnsi="Times New Roman" w:cs="Times New Roman"/>
          <w:sz w:val="24"/>
          <w:szCs w:val="24"/>
        </w:rPr>
      </w:pPr>
      <w:r w:rsidRPr="006640C0">
        <w:rPr>
          <w:rFonts w:ascii="inherit" w:eastAsia="Times New Roman" w:hAnsi="inherit" w:cs="Arial"/>
          <w:b/>
          <w:bCs/>
          <w:color w:val="38761D"/>
          <w:sz w:val="27"/>
          <w:szCs w:val="27"/>
          <w:bdr w:val="none" w:sz="0" w:space="0" w:color="auto" w:frame="1"/>
          <w:shd w:val="clear" w:color="auto" w:fill="FFFFFF"/>
        </w:rPr>
        <w:t>What does SOAP encoding</w:t>
      </w:r>
      <w:r w:rsidR="004F6132">
        <w:rPr>
          <w:rFonts w:ascii="inherit" w:eastAsia="Times New Roman" w:hAnsi="inherit" w:cs="Arial"/>
          <w:b/>
          <w:bCs/>
          <w:color w:val="38761D"/>
          <w:sz w:val="27"/>
          <w:szCs w:val="27"/>
          <w:bdr w:val="none" w:sz="0" w:space="0" w:color="auto" w:frame="1"/>
          <w:shd w:val="clear" w:color="auto" w:fill="FFFFFF"/>
        </w:rPr>
        <w:t xml:space="preserve"> </w:t>
      </w:r>
      <w:r w:rsidRPr="006640C0">
        <w:rPr>
          <w:rFonts w:ascii="inherit" w:eastAsia="Times New Roman" w:hAnsi="inherit" w:cs="Arial"/>
          <w:b/>
          <w:bCs/>
          <w:color w:val="38761D"/>
          <w:sz w:val="27"/>
          <w:szCs w:val="27"/>
          <w:bdr w:val="none" w:sz="0" w:space="0" w:color="auto" w:frame="1"/>
          <w:shd w:val="clear" w:color="auto" w:fill="FFFFFF"/>
        </w:rPr>
        <w:t>Style attribute defines?</w:t>
      </w:r>
    </w:p>
    <w:p w:rsidR="006640C0" w:rsidRPr="006640C0" w:rsidRDefault="006640C0" w:rsidP="006640C0">
      <w:pPr>
        <w:shd w:val="clear" w:color="auto" w:fill="FFFFFF"/>
        <w:spacing w:after="0" w:line="330" w:lineRule="atLeast"/>
        <w:textAlignment w:val="baseline"/>
        <w:rPr>
          <w:rFonts w:ascii="Arial" w:eastAsia="Times New Roman" w:hAnsi="Arial" w:cs="Arial"/>
          <w:color w:val="2F2E2E"/>
          <w:sz w:val="27"/>
          <w:szCs w:val="27"/>
        </w:rPr>
      </w:pPr>
      <w:r w:rsidRPr="006640C0">
        <w:rPr>
          <w:rFonts w:ascii="Arial" w:eastAsia="Times New Roman" w:hAnsi="Arial" w:cs="Arial"/>
          <w:color w:val="2F2E2E"/>
          <w:sz w:val="27"/>
          <w:szCs w:val="27"/>
        </w:rPr>
        <w:t>SOAP encoding</w:t>
      </w:r>
      <w:r w:rsidR="000D38D5">
        <w:rPr>
          <w:rFonts w:ascii="Arial" w:eastAsia="Times New Roman" w:hAnsi="Arial" w:cs="Arial"/>
          <w:color w:val="2F2E2E"/>
          <w:sz w:val="27"/>
          <w:szCs w:val="27"/>
        </w:rPr>
        <w:t xml:space="preserve"> </w:t>
      </w:r>
      <w:r w:rsidRPr="006640C0">
        <w:rPr>
          <w:rFonts w:ascii="Arial" w:eastAsia="Times New Roman" w:hAnsi="Arial" w:cs="Arial"/>
          <w:color w:val="2F2E2E"/>
          <w:sz w:val="27"/>
          <w:szCs w:val="27"/>
        </w:rPr>
        <w:t xml:space="preserve">Style defines the serialization rules used in a SOAP message. This attribute may appear on any element, and is scoped to that </w:t>
      </w:r>
      <w:r w:rsidRPr="006640C0">
        <w:rPr>
          <w:rFonts w:ascii="Arial" w:eastAsia="Times New Roman" w:hAnsi="Arial" w:cs="Arial"/>
          <w:color w:val="2F2E2E"/>
          <w:sz w:val="27"/>
          <w:szCs w:val="27"/>
        </w:rPr>
        <w:lastRenderedPageBreak/>
        <w:t>element's contents and all child elements not themselves containing such an attribute. There is no default encoding defined for a SOAP message.</w:t>
      </w:r>
    </w:p>
    <w:p w:rsidR="006640C0" w:rsidRPr="006640C0" w:rsidRDefault="006640C0" w:rsidP="006640C0">
      <w:pPr>
        <w:shd w:val="clear" w:color="auto" w:fill="FFFFFF"/>
        <w:spacing w:after="0" w:line="330" w:lineRule="atLeast"/>
        <w:textAlignment w:val="baseline"/>
        <w:rPr>
          <w:rFonts w:ascii="Arial" w:eastAsia="Times New Roman" w:hAnsi="Arial" w:cs="Arial"/>
          <w:color w:val="2F2E2E"/>
          <w:sz w:val="27"/>
          <w:szCs w:val="27"/>
        </w:rPr>
      </w:pPr>
      <w:r w:rsidRPr="006640C0">
        <w:rPr>
          <w:rFonts w:ascii="Arial" w:eastAsia="Times New Roman" w:hAnsi="Arial" w:cs="Arial"/>
          <w:color w:val="2F2E2E"/>
          <w:sz w:val="27"/>
          <w:szCs w:val="27"/>
        </w:rPr>
        <w:t>An example: </w:t>
      </w:r>
    </w:p>
    <w:p w:rsidR="006640C0" w:rsidRDefault="006640C0" w:rsidP="006640C0">
      <w:pPr>
        <w:shd w:val="clear" w:color="auto" w:fill="FFFFFF"/>
        <w:spacing w:after="0" w:line="330" w:lineRule="atLeast"/>
        <w:textAlignment w:val="baseline"/>
        <w:rPr>
          <w:rFonts w:ascii="Arial" w:eastAsia="Times New Roman" w:hAnsi="Arial" w:cs="Arial"/>
          <w:color w:val="2F2E2E"/>
          <w:sz w:val="27"/>
          <w:szCs w:val="27"/>
        </w:rPr>
      </w:pPr>
      <w:r w:rsidRPr="006640C0">
        <w:rPr>
          <w:rFonts w:ascii="Arial" w:eastAsia="Times New Roman" w:hAnsi="Arial" w:cs="Arial"/>
          <w:color w:val="2F2E2E"/>
          <w:sz w:val="27"/>
          <w:szCs w:val="27"/>
        </w:rPr>
        <w:t>SOAP-</w:t>
      </w:r>
      <w:proofErr w:type="spellStart"/>
      <w:r w:rsidRPr="006640C0">
        <w:rPr>
          <w:rFonts w:ascii="Arial" w:eastAsia="Times New Roman" w:hAnsi="Arial" w:cs="Arial"/>
          <w:color w:val="2F2E2E"/>
          <w:sz w:val="27"/>
          <w:szCs w:val="27"/>
        </w:rPr>
        <w:t>ENV:encodingStyle</w:t>
      </w:r>
      <w:proofErr w:type="spellEnd"/>
      <w:r w:rsidRPr="006640C0">
        <w:rPr>
          <w:rFonts w:ascii="Arial" w:eastAsia="Times New Roman" w:hAnsi="Arial" w:cs="Arial"/>
          <w:color w:val="2F2E2E"/>
          <w:sz w:val="27"/>
          <w:szCs w:val="27"/>
        </w:rPr>
        <w:t>=</w:t>
      </w:r>
      <w:hyperlink r:id="rId8" w:history="1">
        <w:r w:rsidR="002F0776" w:rsidRPr="00993EB6">
          <w:rPr>
            <w:rStyle w:val="Hyperlink"/>
            <w:rFonts w:ascii="Arial" w:eastAsia="Times New Roman" w:hAnsi="Arial" w:cs="Arial"/>
            <w:sz w:val="27"/>
            <w:szCs w:val="27"/>
          </w:rPr>
          <w:t>http://www.w3.org/2001/12/soap-encoding</w:t>
        </w:r>
      </w:hyperlink>
    </w:p>
    <w:p w:rsidR="002F0776" w:rsidRDefault="002F0776" w:rsidP="006640C0">
      <w:pPr>
        <w:shd w:val="clear" w:color="auto" w:fill="FFFFFF"/>
        <w:spacing w:after="0" w:line="330" w:lineRule="atLeast"/>
        <w:textAlignment w:val="baseline"/>
        <w:rPr>
          <w:rFonts w:ascii="Arial" w:eastAsia="Times New Roman" w:hAnsi="Arial" w:cs="Arial"/>
          <w:color w:val="2F2E2E"/>
          <w:sz w:val="27"/>
          <w:szCs w:val="27"/>
        </w:rPr>
      </w:pPr>
    </w:p>
    <w:p w:rsidR="002F0776" w:rsidRPr="002F0776" w:rsidRDefault="002F0776" w:rsidP="002F0776">
      <w:pPr>
        <w:spacing w:after="0" w:line="240" w:lineRule="auto"/>
        <w:rPr>
          <w:rFonts w:ascii="Times New Roman" w:eastAsia="Times New Roman" w:hAnsi="Times New Roman" w:cs="Times New Roman"/>
          <w:sz w:val="24"/>
          <w:szCs w:val="24"/>
        </w:rPr>
      </w:pPr>
      <w:r w:rsidRPr="002F0776">
        <w:rPr>
          <w:rFonts w:ascii="inherit" w:eastAsia="Times New Roman" w:hAnsi="inherit" w:cs="Arial"/>
          <w:b/>
          <w:bCs/>
          <w:color w:val="38761D"/>
          <w:sz w:val="27"/>
          <w:szCs w:val="27"/>
          <w:bdr w:val="none" w:sz="0" w:space="0" w:color="auto" w:frame="1"/>
          <w:shd w:val="clear" w:color="auto" w:fill="FFFFFF"/>
        </w:rPr>
        <w:t xml:space="preserve">What is the </w:t>
      </w:r>
      <w:proofErr w:type="spellStart"/>
      <w:r w:rsidRPr="002F0776">
        <w:rPr>
          <w:rFonts w:ascii="inherit" w:eastAsia="Times New Roman" w:hAnsi="inherit" w:cs="Arial"/>
          <w:b/>
          <w:bCs/>
          <w:color w:val="38761D"/>
          <w:sz w:val="27"/>
          <w:szCs w:val="27"/>
          <w:bdr w:val="none" w:sz="0" w:space="0" w:color="auto" w:frame="1"/>
          <w:shd w:val="clear" w:color="auto" w:fill="FFFFFF"/>
        </w:rPr>
        <w:t>wsgen</w:t>
      </w:r>
      <w:proofErr w:type="spellEnd"/>
      <w:r w:rsidRPr="002F0776">
        <w:rPr>
          <w:rFonts w:ascii="inherit" w:eastAsia="Times New Roman" w:hAnsi="inherit" w:cs="Arial"/>
          <w:b/>
          <w:bCs/>
          <w:color w:val="38761D"/>
          <w:sz w:val="27"/>
          <w:szCs w:val="27"/>
          <w:bdr w:val="none" w:sz="0" w:space="0" w:color="auto" w:frame="1"/>
          <w:shd w:val="clear" w:color="auto" w:fill="FFFFFF"/>
        </w:rPr>
        <w:t xml:space="preserve"> tool?</w:t>
      </w:r>
      <w:r w:rsidRPr="002F0776">
        <w:rPr>
          <w:rFonts w:ascii="Arial" w:eastAsia="Times New Roman" w:hAnsi="Arial" w:cs="Arial"/>
          <w:color w:val="2F2E2E"/>
          <w:sz w:val="27"/>
          <w:szCs w:val="27"/>
        </w:rPr>
        <w:br/>
      </w:r>
      <w:r w:rsidRPr="002F0776">
        <w:rPr>
          <w:rFonts w:ascii="inherit" w:eastAsia="Times New Roman" w:hAnsi="inherit" w:cs="Arial"/>
          <w:b/>
          <w:bCs/>
          <w:color w:val="38761D"/>
          <w:sz w:val="27"/>
          <w:szCs w:val="27"/>
          <w:bdr w:val="none" w:sz="0" w:space="0" w:color="auto" w:frame="1"/>
          <w:shd w:val="clear" w:color="auto" w:fill="FFFFFF"/>
        </w:rPr>
        <w:br/>
      </w:r>
    </w:p>
    <w:p w:rsidR="002F0776" w:rsidRPr="002F0776" w:rsidRDefault="002F0776" w:rsidP="002F0776">
      <w:pPr>
        <w:shd w:val="clear" w:color="auto" w:fill="FFFFFF"/>
        <w:spacing w:after="0" w:line="330" w:lineRule="atLeast"/>
        <w:textAlignment w:val="baseline"/>
        <w:rPr>
          <w:rFonts w:ascii="Arial" w:eastAsia="Times New Roman" w:hAnsi="Arial" w:cs="Arial"/>
          <w:color w:val="2F2E2E"/>
          <w:sz w:val="27"/>
          <w:szCs w:val="27"/>
        </w:rPr>
      </w:pPr>
      <w:r w:rsidRPr="002F0776">
        <w:rPr>
          <w:rFonts w:ascii="Arial" w:eastAsia="Times New Roman" w:hAnsi="Arial" w:cs="Arial"/>
          <w:color w:val="2F2E2E"/>
          <w:sz w:val="27"/>
          <w:szCs w:val="27"/>
        </w:rPr>
        <w:t xml:space="preserve">The </w:t>
      </w:r>
      <w:proofErr w:type="spellStart"/>
      <w:r w:rsidRPr="002F0776">
        <w:rPr>
          <w:rFonts w:ascii="Arial" w:eastAsia="Times New Roman" w:hAnsi="Arial" w:cs="Arial"/>
          <w:color w:val="2F2E2E"/>
          <w:sz w:val="27"/>
          <w:szCs w:val="27"/>
        </w:rPr>
        <w:t>wsgen</w:t>
      </w:r>
      <w:proofErr w:type="spellEnd"/>
      <w:r w:rsidRPr="002F0776">
        <w:rPr>
          <w:rFonts w:ascii="Arial" w:eastAsia="Times New Roman" w:hAnsi="Arial" w:cs="Arial"/>
          <w:color w:val="2F2E2E"/>
          <w:sz w:val="27"/>
          <w:szCs w:val="27"/>
        </w:rPr>
        <w:t xml:space="preserve"> tool is used to parse an existing web service implementation class and generates required files (JAX-WS portable artifacts) for web service deployment: http://docs.oracle.com/javase/6/docs/technotes/tools/share/wsgen.html</w:t>
      </w:r>
    </w:p>
    <w:p w:rsidR="002F0776" w:rsidRPr="006640C0" w:rsidRDefault="002F0776" w:rsidP="006640C0">
      <w:pPr>
        <w:shd w:val="clear" w:color="auto" w:fill="FFFFFF"/>
        <w:spacing w:after="0" w:line="330" w:lineRule="atLeast"/>
        <w:textAlignment w:val="baseline"/>
        <w:rPr>
          <w:rFonts w:ascii="Arial" w:eastAsia="Times New Roman" w:hAnsi="Arial" w:cs="Arial"/>
          <w:color w:val="2F2E2E"/>
          <w:sz w:val="27"/>
          <w:szCs w:val="27"/>
        </w:rPr>
      </w:pPr>
    </w:p>
    <w:p w:rsidR="00D80CBB" w:rsidRPr="00D80CBB" w:rsidRDefault="00D80CBB" w:rsidP="008A3863">
      <w:pPr>
        <w:spacing w:after="0" w:line="240" w:lineRule="auto"/>
        <w:rPr>
          <w:rFonts w:ascii="Times New Roman" w:eastAsia="Times New Roman" w:hAnsi="Times New Roman" w:cs="Times New Roman"/>
          <w:sz w:val="24"/>
          <w:szCs w:val="24"/>
        </w:rPr>
      </w:pPr>
      <w:r w:rsidRPr="00D80CBB">
        <w:rPr>
          <w:rFonts w:ascii="inherit" w:eastAsia="Times New Roman" w:hAnsi="inherit" w:cs="Arial"/>
          <w:b/>
          <w:bCs/>
          <w:color w:val="38761D"/>
          <w:sz w:val="27"/>
          <w:szCs w:val="27"/>
          <w:bdr w:val="none" w:sz="0" w:space="0" w:color="auto" w:frame="1"/>
          <w:shd w:val="clear" w:color="auto" w:fill="FFFFFF"/>
        </w:rPr>
        <w:t>What is WADL?</w:t>
      </w:r>
    </w:p>
    <w:p w:rsidR="00D80CBB" w:rsidRDefault="00D80CBB" w:rsidP="00D80CBB">
      <w:pPr>
        <w:shd w:val="clear" w:color="auto" w:fill="FFFFFF"/>
        <w:spacing w:after="0" w:line="330" w:lineRule="atLeast"/>
        <w:textAlignment w:val="baseline"/>
        <w:rPr>
          <w:rFonts w:ascii="Arial" w:eastAsia="Times New Roman" w:hAnsi="Arial" w:cs="Arial"/>
          <w:color w:val="2F2E2E"/>
          <w:sz w:val="27"/>
          <w:szCs w:val="27"/>
        </w:rPr>
      </w:pPr>
      <w:r w:rsidRPr="00D80CBB">
        <w:rPr>
          <w:rFonts w:ascii="inherit" w:eastAsia="Times New Roman" w:hAnsi="inherit" w:cs="Arial"/>
          <w:color w:val="2F2E2E"/>
          <w:sz w:val="27"/>
          <w:szCs w:val="27"/>
        </w:rPr>
        <w:t>WADL (</w:t>
      </w:r>
      <w:r w:rsidRPr="00D80CBB">
        <w:rPr>
          <w:rFonts w:ascii="Arial" w:eastAsia="Times New Roman" w:hAnsi="Arial" w:cs="Arial"/>
          <w:color w:val="2F2E2E"/>
          <w:sz w:val="27"/>
          <w:szCs w:val="27"/>
        </w:rPr>
        <w:t>Web Application Description Language</w:t>
      </w:r>
      <w:r w:rsidRPr="00D80CBB">
        <w:rPr>
          <w:rFonts w:ascii="inherit" w:eastAsia="Times New Roman" w:hAnsi="inherit" w:cs="Arial"/>
          <w:color w:val="2F2E2E"/>
          <w:sz w:val="27"/>
          <w:szCs w:val="27"/>
        </w:rPr>
        <w:t>) is</w:t>
      </w:r>
      <w:r w:rsidRPr="00D80CBB">
        <w:rPr>
          <w:rFonts w:ascii="inherit" w:eastAsia="Times New Roman" w:hAnsi="inherit" w:cs="Arial"/>
          <w:color w:val="2F2E2E"/>
          <w:sz w:val="27"/>
        </w:rPr>
        <w:t> </w:t>
      </w:r>
      <w:r w:rsidRPr="00D80CBB">
        <w:rPr>
          <w:rFonts w:ascii="Arial" w:eastAsia="Times New Roman" w:hAnsi="Arial" w:cs="Arial"/>
          <w:color w:val="2F2E2E"/>
          <w:sz w:val="27"/>
          <w:szCs w:val="27"/>
        </w:rPr>
        <w:t xml:space="preserve">a XML description of a deployed </w:t>
      </w:r>
      <w:proofErr w:type="spellStart"/>
      <w:r w:rsidRPr="00D80CBB">
        <w:rPr>
          <w:rFonts w:ascii="Arial" w:eastAsia="Times New Roman" w:hAnsi="Arial" w:cs="Arial"/>
          <w:color w:val="2F2E2E"/>
          <w:sz w:val="27"/>
          <w:szCs w:val="27"/>
        </w:rPr>
        <w:t>RESTful</w:t>
      </w:r>
      <w:proofErr w:type="spellEnd"/>
      <w:r w:rsidRPr="00D80CBB">
        <w:rPr>
          <w:rFonts w:ascii="Arial" w:eastAsia="Times New Roman" w:hAnsi="Arial" w:cs="Arial"/>
          <w:color w:val="2F2E2E"/>
          <w:sz w:val="27"/>
          <w:szCs w:val="27"/>
        </w:rPr>
        <w:t xml:space="preserve"> web application. </w:t>
      </w:r>
    </w:p>
    <w:p w:rsidR="008A3863" w:rsidRPr="00D80CBB" w:rsidRDefault="008A3863" w:rsidP="00D80CBB">
      <w:pPr>
        <w:shd w:val="clear" w:color="auto" w:fill="FFFFFF"/>
        <w:spacing w:after="0" w:line="330" w:lineRule="atLeast"/>
        <w:textAlignment w:val="baseline"/>
        <w:rPr>
          <w:rFonts w:ascii="Arial" w:eastAsia="Times New Roman" w:hAnsi="Arial" w:cs="Arial"/>
          <w:color w:val="2F2E2E"/>
          <w:sz w:val="27"/>
          <w:szCs w:val="27"/>
        </w:rPr>
      </w:pPr>
    </w:p>
    <w:p w:rsidR="008A3863" w:rsidRPr="008A3863" w:rsidRDefault="008A3863" w:rsidP="008A3863">
      <w:pPr>
        <w:spacing w:after="0" w:line="240" w:lineRule="auto"/>
        <w:rPr>
          <w:rFonts w:ascii="Times New Roman" w:eastAsia="Times New Roman" w:hAnsi="Times New Roman" w:cs="Times New Roman"/>
          <w:sz w:val="24"/>
          <w:szCs w:val="24"/>
        </w:rPr>
      </w:pPr>
      <w:r w:rsidRPr="008A3863">
        <w:rPr>
          <w:rFonts w:ascii="inherit" w:eastAsia="Times New Roman" w:hAnsi="inherit" w:cs="Arial"/>
          <w:b/>
          <w:bCs/>
          <w:color w:val="38761D"/>
          <w:sz w:val="27"/>
          <w:szCs w:val="27"/>
        </w:rPr>
        <w:t> </w:t>
      </w:r>
      <w:r w:rsidRPr="008A3863">
        <w:rPr>
          <w:rFonts w:ascii="inherit" w:eastAsia="Times New Roman" w:hAnsi="inherit" w:cs="Arial"/>
          <w:b/>
          <w:bCs/>
          <w:color w:val="38761D"/>
          <w:sz w:val="27"/>
          <w:szCs w:val="27"/>
          <w:bdr w:val="none" w:sz="0" w:space="0" w:color="auto" w:frame="1"/>
          <w:shd w:val="clear" w:color="auto" w:fill="FFFFFF"/>
        </w:rPr>
        <w:t>What are frameworks available to implement REST web services? </w:t>
      </w:r>
    </w:p>
    <w:p w:rsidR="008A3863" w:rsidRPr="008A3863" w:rsidRDefault="008A3863" w:rsidP="008A3863">
      <w:pPr>
        <w:shd w:val="clear" w:color="auto" w:fill="FFFFFF"/>
        <w:spacing w:after="0" w:line="330" w:lineRule="atLeast"/>
        <w:textAlignment w:val="baseline"/>
        <w:rPr>
          <w:rFonts w:ascii="Arial" w:eastAsia="Times New Roman" w:hAnsi="Arial" w:cs="Arial"/>
          <w:color w:val="2F2E2E"/>
          <w:sz w:val="27"/>
          <w:szCs w:val="27"/>
        </w:rPr>
      </w:pPr>
      <w:r w:rsidRPr="008A3863">
        <w:rPr>
          <w:rFonts w:ascii="Arial" w:eastAsia="Times New Roman" w:hAnsi="Arial" w:cs="Arial"/>
          <w:color w:val="2F2E2E"/>
          <w:sz w:val="27"/>
          <w:szCs w:val="27"/>
        </w:rPr>
        <w:t xml:space="preserve">Jersey, </w:t>
      </w:r>
      <w:proofErr w:type="spellStart"/>
      <w:r w:rsidRPr="008A3863">
        <w:rPr>
          <w:rFonts w:ascii="Arial" w:eastAsia="Times New Roman" w:hAnsi="Arial" w:cs="Arial"/>
          <w:color w:val="2F2E2E"/>
          <w:sz w:val="27"/>
          <w:szCs w:val="27"/>
        </w:rPr>
        <w:t>Restlet</w:t>
      </w:r>
      <w:proofErr w:type="spellEnd"/>
      <w:r w:rsidRPr="008A3863">
        <w:rPr>
          <w:rFonts w:ascii="Arial" w:eastAsia="Times New Roman" w:hAnsi="Arial" w:cs="Arial"/>
          <w:color w:val="2F2E2E"/>
          <w:sz w:val="27"/>
          <w:szCs w:val="27"/>
        </w:rPr>
        <w:t xml:space="preserve">, </w:t>
      </w:r>
      <w:proofErr w:type="spellStart"/>
      <w:r w:rsidRPr="008A3863">
        <w:rPr>
          <w:rFonts w:ascii="Arial" w:eastAsia="Times New Roman" w:hAnsi="Arial" w:cs="Arial"/>
          <w:color w:val="2F2E2E"/>
          <w:sz w:val="27"/>
          <w:szCs w:val="27"/>
        </w:rPr>
        <w:t>EasyRest</w:t>
      </w:r>
      <w:proofErr w:type="spellEnd"/>
      <w:r w:rsidRPr="008A3863">
        <w:rPr>
          <w:rFonts w:ascii="Arial" w:eastAsia="Times New Roman" w:hAnsi="Arial" w:cs="Arial"/>
          <w:color w:val="2F2E2E"/>
          <w:sz w:val="27"/>
          <w:szCs w:val="27"/>
        </w:rPr>
        <w:t>, etc.</w:t>
      </w:r>
    </w:p>
    <w:p w:rsidR="006640C0" w:rsidRPr="00B344AB" w:rsidRDefault="006640C0" w:rsidP="00B344AB">
      <w:pPr>
        <w:shd w:val="clear" w:color="auto" w:fill="FFFFFF"/>
        <w:spacing w:after="0" w:line="330" w:lineRule="atLeast"/>
        <w:textAlignment w:val="baseline"/>
        <w:rPr>
          <w:rFonts w:ascii="Arial" w:eastAsia="Times New Roman" w:hAnsi="Arial" w:cs="Arial"/>
          <w:color w:val="2F2E2E"/>
          <w:sz w:val="27"/>
          <w:szCs w:val="27"/>
        </w:rPr>
      </w:pPr>
    </w:p>
    <w:p w:rsidR="00E67401" w:rsidRPr="00E67401" w:rsidRDefault="00E67401" w:rsidP="00E67401">
      <w:pPr>
        <w:spacing w:after="0" w:line="240" w:lineRule="auto"/>
        <w:rPr>
          <w:rFonts w:ascii="Times New Roman" w:eastAsia="Times New Roman" w:hAnsi="Times New Roman" w:cs="Times New Roman"/>
          <w:sz w:val="24"/>
          <w:szCs w:val="24"/>
        </w:rPr>
      </w:pPr>
      <w:r w:rsidRPr="00E67401">
        <w:rPr>
          <w:rFonts w:ascii="inherit" w:eastAsia="Times New Roman" w:hAnsi="inherit" w:cs="Arial"/>
          <w:b/>
          <w:bCs/>
          <w:color w:val="38761D"/>
          <w:sz w:val="27"/>
          <w:szCs w:val="27"/>
          <w:bdr w:val="none" w:sz="0" w:space="0" w:color="auto" w:frame="1"/>
          <w:shd w:val="clear" w:color="auto" w:fill="FFFFFF"/>
        </w:rPr>
        <w:t xml:space="preserve">What is the </w:t>
      </w:r>
      <w:proofErr w:type="spellStart"/>
      <w:r w:rsidRPr="00E67401">
        <w:rPr>
          <w:rFonts w:ascii="inherit" w:eastAsia="Times New Roman" w:hAnsi="inherit" w:cs="Arial"/>
          <w:b/>
          <w:bCs/>
          <w:color w:val="38761D"/>
          <w:sz w:val="27"/>
          <w:szCs w:val="27"/>
          <w:bdr w:val="none" w:sz="0" w:space="0" w:color="auto" w:frame="1"/>
          <w:shd w:val="clear" w:color="auto" w:fill="FFFFFF"/>
        </w:rPr>
        <w:t>Restlet</w:t>
      </w:r>
      <w:proofErr w:type="spellEnd"/>
      <w:r w:rsidRPr="00E67401">
        <w:rPr>
          <w:rFonts w:ascii="inherit" w:eastAsia="Times New Roman" w:hAnsi="inherit" w:cs="Arial"/>
          <w:b/>
          <w:bCs/>
          <w:color w:val="38761D"/>
          <w:sz w:val="27"/>
          <w:szCs w:val="27"/>
          <w:bdr w:val="none" w:sz="0" w:space="0" w:color="auto" w:frame="1"/>
          <w:shd w:val="clear" w:color="auto" w:fill="FFFFFF"/>
        </w:rPr>
        <w:t xml:space="preserve"> framework?</w:t>
      </w:r>
    </w:p>
    <w:p w:rsidR="00E67401" w:rsidRPr="00E67401" w:rsidRDefault="00E67401" w:rsidP="00E67401">
      <w:pPr>
        <w:shd w:val="clear" w:color="auto" w:fill="FFFFFF"/>
        <w:spacing w:after="0" w:line="330" w:lineRule="atLeast"/>
        <w:textAlignment w:val="baseline"/>
        <w:rPr>
          <w:rFonts w:ascii="Arial" w:eastAsia="Times New Roman" w:hAnsi="Arial" w:cs="Arial"/>
          <w:color w:val="2F2E2E"/>
          <w:sz w:val="27"/>
          <w:szCs w:val="27"/>
        </w:rPr>
      </w:pPr>
      <w:proofErr w:type="spellStart"/>
      <w:r w:rsidRPr="00E67401">
        <w:rPr>
          <w:rFonts w:ascii="Arial" w:eastAsia="Times New Roman" w:hAnsi="Arial" w:cs="Arial"/>
          <w:color w:val="2F2E2E"/>
          <w:sz w:val="27"/>
          <w:szCs w:val="27"/>
        </w:rPr>
        <w:t>Restlet</w:t>
      </w:r>
      <w:proofErr w:type="spellEnd"/>
      <w:r w:rsidRPr="00E67401">
        <w:rPr>
          <w:rFonts w:ascii="Arial" w:eastAsia="Times New Roman" w:hAnsi="Arial" w:cs="Arial"/>
          <w:color w:val="2F2E2E"/>
          <w:sz w:val="27"/>
          <w:szCs w:val="27"/>
        </w:rPr>
        <w:t xml:space="preserve"> is a lightweight, comprehensive, open source </w:t>
      </w:r>
      <w:proofErr w:type="spellStart"/>
      <w:r w:rsidRPr="00E67401">
        <w:rPr>
          <w:rFonts w:ascii="Arial" w:eastAsia="Times New Roman" w:hAnsi="Arial" w:cs="Arial"/>
          <w:color w:val="2F2E2E"/>
          <w:sz w:val="27"/>
          <w:szCs w:val="27"/>
        </w:rPr>
        <w:t>RESTful</w:t>
      </w:r>
      <w:proofErr w:type="spellEnd"/>
      <w:r w:rsidRPr="00E67401">
        <w:rPr>
          <w:rFonts w:ascii="Arial" w:eastAsia="Times New Roman" w:hAnsi="Arial" w:cs="Arial"/>
          <w:color w:val="2F2E2E"/>
          <w:sz w:val="27"/>
          <w:szCs w:val="27"/>
        </w:rPr>
        <w:t xml:space="preserve"> web API framework for the Java platform. </w:t>
      </w:r>
    </w:p>
    <w:p w:rsidR="00E67401" w:rsidRPr="00E67401" w:rsidRDefault="00E67401" w:rsidP="00E67401">
      <w:pPr>
        <w:shd w:val="clear" w:color="auto" w:fill="FFFFFF"/>
        <w:spacing w:after="0" w:line="330" w:lineRule="atLeast"/>
        <w:textAlignment w:val="baseline"/>
        <w:rPr>
          <w:rFonts w:ascii="Arial" w:eastAsia="Times New Roman" w:hAnsi="Arial" w:cs="Arial"/>
          <w:color w:val="2F2E2E"/>
          <w:sz w:val="27"/>
          <w:szCs w:val="27"/>
        </w:rPr>
      </w:pPr>
      <w:r w:rsidRPr="00E67401">
        <w:rPr>
          <w:rFonts w:ascii="Arial" w:eastAsia="Times New Roman" w:hAnsi="Arial" w:cs="Arial"/>
          <w:color w:val="2F2E2E"/>
          <w:sz w:val="27"/>
          <w:szCs w:val="27"/>
        </w:rPr>
        <w:t>It has advantages such as</w:t>
      </w:r>
    </w:p>
    <w:p w:rsidR="00E67401" w:rsidRPr="00E67401" w:rsidRDefault="00E67401" w:rsidP="00E67401">
      <w:pPr>
        <w:numPr>
          <w:ilvl w:val="0"/>
          <w:numId w:val="14"/>
        </w:numPr>
        <w:shd w:val="clear" w:color="auto" w:fill="FFFFFF"/>
        <w:spacing w:after="0" w:line="330" w:lineRule="atLeast"/>
        <w:ind w:left="375"/>
        <w:rPr>
          <w:rFonts w:ascii="Arial" w:eastAsia="Times New Roman" w:hAnsi="Arial" w:cs="Arial"/>
          <w:color w:val="2F2E2E"/>
          <w:sz w:val="27"/>
          <w:szCs w:val="27"/>
        </w:rPr>
      </w:pPr>
      <w:proofErr w:type="spellStart"/>
      <w:r w:rsidRPr="00E67401">
        <w:rPr>
          <w:rFonts w:ascii="Arial" w:eastAsia="Times New Roman" w:hAnsi="Arial" w:cs="Arial"/>
          <w:color w:val="2F2E2E"/>
          <w:sz w:val="27"/>
          <w:szCs w:val="27"/>
        </w:rPr>
        <w:t>websocket</w:t>
      </w:r>
      <w:proofErr w:type="spellEnd"/>
      <w:r w:rsidRPr="00E67401">
        <w:rPr>
          <w:rFonts w:ascii="Arial" w:eastAsia="Times New Roman" w:hAnsi="Arial" w:cs="Arial"/>
          <w:color w:val="2F2E2E"/>
          <w:sz w:val="27"/>
          <w:szCs w:val="27"/>
        </w:rPr>
        <w:t xml:space="preserve"> and server-sent events support; </w:t>
      </w:r>
    </w:p>
    <w:p w:rsidR="00E67401" w:rsidRPr="00E67401" w:rsidRDefault="00E67401" w:rsidP="00E67401">
      <w:pPr>
        <w:numPr>
          <w:ilvl w:val="0"/>
          <w:numId w:val="14"/>
        </w:numPr>
        <w:shd w:val="clear" w:color="auto" w:fill="FFFFFF"/>
        <w:spacing w:after="0" w:line="330" w:lineRule="atLeast"/>
        <w:ind w:left="375"/>
        <w:rPr>
          <w:rFonts w:ascii="Arial" w:eastAsia="Times New Roman" w:hAnsi="Arial" w:cs="Arial"/>
          <w:color w:val="2F2E2E"/>
          <w:sz w:val="27"/>
          <w:szCs w:val="27"/>
        </w:rPr>
      </w:pPr>
      <w:r w:rsidRPr="00E67401">
        <w:rPr>
          <w:rFonts w:ascii="Arial" w:eastAsia="Times New Roman" w:hAnsi="Arial" w:cs="Arial"/>
          <w:color w:val="2F2E2E"/>
          <w:sz w:val="27"/>
          <w:szCs w:val="27"/>
        </w:rPr>
        <w:t>HTTP/2 support; </w:t>
      </w:r>
    </w:p>
    <w:p w:rsidR="00E67401" w:rsidRPr="00E67401" w:rsidRDefault="00E67401" w:rsidP="00E67401">
      <w:pPr>
        <w:numPr>
          <w:ilvl w:val="0"/>
          <w:numId w:val="14"/>
        </w:numPr>
        <w:shd w:val="clear" w:color="auto" w:fill="FFFFFF"/>
        <w:spacing w:after="0" w:line="330" w:lineRule="atLeast"/>
        <w:ind w:left="375"/>
        <w:rPr>
          <w:rFonts w:ascii="Arial" w:eastAsia="Times New Roman" w:hAnsi="Arial" w:cs="Arial"/>
          <w:color w:val="2F2E2E"/>
          <w:sz w:val="27"/>
          <w:szCs w:val="27"/>
        </w:rPr>
      </w:pPr>
      <w:r w:rsidRPr="00E67401">
        <w:rPr>
          <w:rFonts w:ascii="Arial" w:eastAsia="Times New Roman" w:hAnsi="Arial" w:cs="Arial"/>
          <w:color w:val="2F2E2E"/>
          <w:sz w:val="27"/>
          <w:szCs w:val="27"/>
        </w:rPr>
        <w:t>transparent HTTP PATCH support; </w:t>
      </w:r>
    </w:p>
    <w:p w:rsidR="00E67401" w:rsidRPr="00E67401" w:rsidRDefault="00E67401" w:rsidP="00E67401">
      <w:pPr>
        <w:numPr>
          <w:ilvl w:val="0"/>
          <w:numId w:val="14"/>
        </w:numPr>
        <w:shd w:val="clear" w:color="auto" w:fill="FFFFFF"/>
        <w:spacing w:after="0" w:line="330" w:lineRule="atLeast"/>
        <w:ind w:left="375"/>
        <w:rPr>
          <w:rFonts w:ascii="Arial" w:eastAsia="Times New Roman" w:hAnsi="Arial" w:cs="Arial"/>
          <w:color w:val="2F2E2E"/>
          <w:sz w:val="27"/>
          <w:szCs w:val="27"/>
        </w:rPr>
      </w:pPr>
      <w:r w:rsidRPr="00E67401">
        <w:rPr>
          <w:rFonts w:ascii="Arial" w:eastAsia="Times New Roman" w:hAnsi="Arial" w:cs="Arial"/>
          <w:color w:val="2F2E2E"/>
          <w:sz w:val="27"/>
          <w:szCs w:val="27"/>
        </w:rPr>
        <w:t>client cache service; </w:t>
      </w:r>
    </w:p>
    <w:p w:rsidR="00E67401" w:rsidRDefault="00E67401" w:rsidP="00E67401">
      <w:pPr>
        <w:numPr>
          <w:ilvl w:val="0"/>
          <w:numId w:val="14"/>
        </w:numPr>
        <w:shd w:val="clear" w:color="auto" w:fill="FFFFFF"/>
        <w:spacing w:after="0" w:line="330" w:lineRule="atLeast"/>
        <w:ind w:left="375"/>
        <w:rPr>
          <w:rFonts w:ascii="Arial" w:eastAsia="Times New Roman" w:hAnsi="Arial" w:cs="Arial"/>
          <w:color w:val="2F2E2E"/>
          <w:sz w:val="27"/>
          <w:szCs w:val="27"/>
        </w:rPr>
      </w:pPr>
      <w:r w:rsidRPr="00E67401">
        <w:rPr>
          <w:rFonts w:ascii="Arial" w:eastAsia="Times New Roman" w:hAnsi="Arial" w:cs="Arial"/>
          <w:color w:val="2F2E2E"/>
          <w:sz w:val="27"/>
          <w:szCs w:val="27"/>
        </w:rPr>
        <w:t>fluent APIs.</w:t>
      </w:r>
    </w:p>
    <w:p w:rsidR="00E82C72" w:rsidRPr="00E67401" w:rsidRDefault="00E82C72" w:rsidP="00E67401">
      <w:pPr>
        <w:numPr>
          <w:ilvl w:val="0"/>
          <w:numId w:val="14"/>
        </w:numPr>
        <w:shd w:val="clear" w:color="auto" w:fill="FFFFFF"/>
        <w:spacing w:after="0" w:line="330" w:lineRule="atLeast"/>
        <w:ind w:left="375"/>
        <w:rPr>
          <w:rFonts w:ascii="Arial" w:eastAsia="Times New Roman" w:hAnsi="Arial" w:cs="Arial"/>
          <w:color w:val="2F2E2E"/>
          <w:sz w:val="27"/>
          <w:szCs w:val="27"/>
        </w:rPr>
      </w:pPr>
    </w:p>
    <w:p w:rsidR="00E82C72" w:rsidRPr="00E82C72" w:rsidRDefault="00E82C72" w:rsidP="00E82C72">
      <w:pPr>
        <w:spacing w:after="0" w:line="240" w:lineRule="auto"/>
        <w:rPr>
          <w:rFonts w:ascii="Times New Roman" w:eastAsia="Times New Roman" w:hAnsi="Times New Roman" w:cs="Times New Roman"/>
          <w:sz w:val="24"/>
          <w:szCs w:val="24"/>
        </w:rPr>
      </w:pPr>
      <w:r w:rsidRPr="00E82C72">
        <w:rPr>
          <w:rFonts w:ascii="inherit" w:eastAsia="Times New Roman" w:hAnsi="inherit" w:cs="Arial"/>
          <w:b/>
          <w:bCs/>
          <w:color w:val="38761D"/>
          <w:sz w:val="27"/>
          <w:szCs w:val="27"/>
          <w:bdr w:val="none" w:sz="0" w:space="0" w:color="auto" w:frame="1"/>
          <w:shd w:val="clear" w:color="auto" w:fill="FFFFFF"/>
        </w:rPr>
        <w:t>What is the Jersey framework?</w:t>
      </w:r>
      <w:r w:rsidRPr="00E82C72">
        <w:rPr>
          <w:rFonts w:ascii="Arial" w:eastAsia="Times New Roman" w:hAnsi="Arial" w:cs="Arial"/>
          <w:color w:val="2F2E2E"/>
          <w:sz w:val="27"/>
          <w:szCs w:val="27"/>
        </w:rPr>
        <w:br/>
        <w:t xml:space="preserve">Jersey is open source framework for developing </w:t>
      </w:r>
      <w:proofErr w:type="spellStart"/>
      <w:r w:rsidRPr="00E82C72">
        <w:rPr>
          <w:rFonts w:ascii="Arial" w:eastAsia="Times New Roman" w:hAnsi="Arial" w:cs="Arial"/>
          <w:color w:val="2F2E2E"/>
          <w:sz w:val="27"/>
          <w:szCs w:val="27"/>
        </w:rPr>
        <w:t>RESTful</w:t>
      </w:r>
      <w:proofErr w:type="spellEnd"/>
      <w:r w:rsidRPr="00E82C72">
        <w:rPr>
          <w:rFonts w:ascii="Arial" w:eastAsia="Times New Roman" w:hAnsi="Arial" w:cs="Arial"/>
          <w:color w:val="2F2E2E"/>
          <w:sz w:val="27"/>
          <w:szCs w:val="27"/>
        </w:rPr>
        <w:t xml:space="preserve"> Web Services in Java that provides support for JAX-RS APIs and serves as a JAX-RS (JSR 311 &amp; JSR 339) Reference Implementation. It has advantages such as </w:t>
      </w:r>
    </w:p>
    <w:p w:rsidR="00E82C72" w:rsidRPr="00E82C72" w:rsidRDefault="00E82C72" w:rsidP="00E82C72">
      <w:pPr>
        <w:numPr>
          <w:ilvl w:val="0"/>
          <w:numId w:val="15"/>
        </w:numPr>
        <w:shd w:val="clear" w:color="auto" w:fill="FFFFFF"/>
        <w:spacing w:after="0" w:line="330" w:lineRule="atLeast"/>
        <w:ind w:left="375"/>
        <w:rPr>
          <w:rFonts w:ascii="Arial" w:eastAsia="Times New Roman" w:hAnsi="Arial" w:cs="Arial"/>
          <w:color w:val="2F2E2E"/>
          <w:sz w:val="27"/>
          <w:szCs w:val="27"/>
        </w:rPr>
      </w:pPr>
      <w:r w:rsidRPr="00E82C72">
        <w:rPr>
          <w:rFonts w:ascii="Arial" w:eastAsia="Times New Roman" w:hAnsi="Arial" w:cs="Arial"/>
          <w:color w:val="2F2E2E"/>
          <w:sz w:val="27"/>
          <w:szCs w:val="27"/>
        </w:rPr>
        <w:t>contains support for Web Application Description Language (WADL); </w:t>
      </w:r>
    </w:p>
    <w:p w:rsidR="00E82C72" w:rsidRPr="00E82C72" w:rsidRDefault="00E82C72" w:rsidP="00E82C72">
      <w:pPr>
        <w:numPr>
          <w:ilvl w:val="0"/>
          <w:numId w:val="15"/>
        </w:numPr>
        <w:shd w:val="clear" w:color="auto" w:fill="FFFFFF"/>
        <w:spacing w:after="0" w:line="330" w:lineRule="atLeast"/>
        <w:ind w:left="375"/>
        <w:rPr>
          <w:rFonts w:ascii="Arial" w:eastAsia="Times New Roman" w:hAnsi="Arial" w:cs="Arial"/>
          <w:color w:val="2F2E2E"/>
          <w:sz w:val="27"/>
          <w:szCs w:val="27"/>
        </w:rPr>
      </w:pPr>
      <w:r w:rsidRPr="00E82C72">
        <w:rPr>
          <w:rFonts w:ascii="Arial" w:eastAsia="Times New Roman" w:hAnsi="Arial" w:cs="Arial"/>
          <w:color w:val="2F2E2E"/>
          <w:sz w:val="27"/>
          <w:szCs w:val="27"/>
        </w:rPr>
        <w:t xml:space="preserve">contains Jersey Test Framework which lets run and test Jersey REST services inside </w:t>
      </w:r>
      <w:proofErr w:type="spellStart"/>
      <w:r w:rsidRPr="00E82C72">
        <w:rPr>
          <w:rFonts w:ascii="Arial" w:eastAsia="Times New Roman" w:hAnsi="Arial" w:cs="Arial"/>
          <w:color w:val="2F2E2E"/>
          <w:sz w:val="27"/>
          <w:szCs w:val="27"/>
        </w:rPr>
        <w:t>JUnit</w:t>
      </w:r>
      <w:proofErr w:type="spellEnd"/>
      <w:r w:rsidRPr="00E82C72">
        <w:rPr>
          <w:rFonts w:ascii="Arial" w:eastAsia="Times New Roman" w:hAnsi="Arial" w:cs="Arial"/>
          <w:color w:val="2F2E2E"/>
          <w:sz w:val="27"/>
          <w:szCs w:val="27"/>
        </w:rPr>
        <w:t>;   </w:t>
      </w:r>
    </w:p>
    <w:p w:rsidR="00E82C72" w:rsidRDefault="00E82C72" w:rsidP="00E82C72">
      <w:pPr>
        <w:numPr>
          <w:ilvl w:val="0"/>
          <w:numId w:val="15"/>
        </w:numPr>
        <w:shd w:val="clear" w:color="auto" w:fill="FFFFFF"/>
        <w:spacing w:after="0" w:line="330" w:lineRule="atLeast"/>
        <w:ind w:left="375"/>
        <w:rPr>
          <w:rFonts w:ascii="Arial" w:eastAsia="Times New Roman" w:hAnsi="Arial" w:cs="Arial"/>
          <w:color w:val="2F2E2E"/>
          <w:sz w:val="27"/>
          <w:szCs w:val="27"/>
        </w:rPr>
      </w:pPr>
      <w:r w:rsidRPr="00E82C72">
        <w:rPr>
          <w:rFonts w:ascii="Arial" w:eastAsia="Times New Roman" w:hAnsi="Arial" w:cs="Arial"/>
          <w:color w:val="2F2E2E"/>
          <w:sz w:val="27"/>
          <w:szCs w:val="27"/>
        </w:rPr>
        <w:t>supports for the REST MVC pattern, which would allow to return a View from Jersey services rather than just data.</w:t>
      </w:r>
    </w:p>
    <w:p w:rsidR="002E7D0E" w:rsidRDefault="002E7D0E" w:rsidP="00070237">
      <w:pPr>
        <w:shd w:val="clear" w:color="auto" w:fill="FFFFFF"/>
        <w:spacing w:after="0" w:line="330" w:lineRule="atLeast"/>
        <w:ind w:left="375"/>
        <w:rPr>
          <w:rFonts w:ascii="Arial" w:eastAsia="Times New Roman" w:hAnsi="Arial" w:cs="Arial"/>
          <w:color w:val="2F2E2E"/>
          <w:sz w:val="27"/>
          <w:szCs w:val="27"/>
        </w:rPr>
      </w:pPr>
    </w:p>
    <w:p w:rsidR="002E7D0E" w:rsidRPr="002E7D0E" w:rsidRDefault="002E7D0E" w:rsidP="002E7D0E">
      <w:pPr>
        <w:spacing w:after="0" w:line="240" w:lineRule="auto"/>
        <w:rPr>
          <w:rFonts w:ascii="Times New Roman" w:eastAsia="Times New Roman" w:hAnsi="Times New Roman" w:cs="Times New Roman"/>
          <w:sz w:val="24"/>
          <w:szCs w:val="24"/>
        </w:rPr>
      </w:pPr>
      <w:r w:rsidRPr="002E7D0E">
        <w:rPr>
          <w:rFonts w:ascii="inherit" w:eastAsia="Times New Roman" w:hAnsi="inherit" w:cs="Arial"/>
          <w:b/>
          <w:bCs/>
          <w:color w:val="38761D"/>
          <w:sz w:val="27"/>
          <w:szCs w:val="27"/>
          <w:bdr w:val="none" w:sz="0" w:space="0" w:color="auto" w:frame="1"/>
          <w:shd w:val="clear" w:color="auto" w:fill="FFFFFF"/>
        </w:rPr>
        <w:t xml:space="preserve">What is the </w:t>
      </w:r>
      <w:proofErr w:type="spellStart"/>
      <w:r w:rsidRPr="002E7D0E">
        <w:rPr>
          <w:rFonts w:ascii="inherit" w:eastAsia="Times New Roman" w:hAnsi="inherit" w:cs="Arial"/>
          <w:b/>
          <w:bCs/>
          <w:color w:val="38761D"/>
          <w:sz w:val="27"/>
          <w:szCs w:val="27"/>
          <w:bdr w:val="none" w:sz="0" w:space="0" w:color="auto" w:frame="1"/>
          <w:shd w:val="clear" w:color="auto" w:fill="FFFFFF"/>
        </w:rPr>
        <w:t>RESTeasy</w:t>
      </w:r>
      <w:proofErr w:type="spellEnd"/>
      <w:r w:rsidRPr="002E7D0E">
        <w:rPr>
          <w:rFonts w:ascii="inherit" w:eastAsia="Times New Roman" w:hAnsi="inherit" w:cs="Arial"/>
          <w:b/>
          <w:bCs/>
          <w:color w:val="38761D"/>
          <w:sz w:val="27"/>
          <w:szCs w:val="27"/>
          <w:bdr w:val="none" w:sz="0" w:space="0" w:color="auto" w:frame="1"/>
          <w:shd w:val="clear" w:color="auto" w:fill="FFFFFF"/>
        </w:rPr>
        <w:t xml:space="preserve"> framework?</w:t>
      </w:r>
    </w:p>
    <w:p w:rsidR="002E7D0E" w:rsidRPr="002E7D0E" w:rsidRDefault="002E7D0E" w:rsidP="002E7D0E">
      <w:pPr>
        <w:shd w:val="clear" w:color="auto" w:fill="FFFFFF"/>
        <w:spacing w:after="0" w:line="330" w:lineRule="atLeast"/>
        <w:textAlignment w:val="baseline"/>
        <w:rPr>
          <w:rFonts w:ascii="Arial" w:eastAsia="Times New Roman" w:hAnsi="Arial" w:cs="Arial"/>
          <w:color w:val="2F2E2E"/>
          <w:sz w:val="27"/>
          <w:szCs w:val="27"/>
        </w:rPr>
      </w:pPr>
      <w:r w:rsidRPr="002E7D0E">
        <w:rPr>
          <w:rFonts w:ascii="Arial" w:eastAsia="Times New Roman" w:hAnsi="Arial" w:cs="Arial"/>
          <w:color w:val="2F2E2E"/>
          <w:sz w:val="27"/>
          <w:szCs w:val="27"/>
        </w:rPr>
        <w:br/>
      </w:r>
      <w:proofErr w:type="spellStart"/>
      <w:r w:rsidRPr="002E7D0E">
        <w:rPr>
          <w:rFonts w:ascii="Arial" w:eastAsia="Times New Roman" w:hAnsi="Arial" w:cs="Arial"/>
          <w:color w:val="2F2E2E"/>
          <w:sz w:val="27"/>
          <w:szCs w:val="27"/>
        </w:rPr>
        <w:t>RESTeasy</w:t>
      </w:r>
      <w:proofErr w:type="spellEnd"/>
      <w:r w:rsidRPr="002E7D0E">
        <w:rPr>
          <w:rFonts w:ascii="Arial" w:eastAsia="Times New Roman" w:hAnsi="Arial" w:cs="Arial"/>
          <w:color w:val="2F2E2E"/>
          <w:sz w:val="27"/>
          <w:szCs w:val="27"/>
        </w:rPr>
        <w:t xml:space="preserve"> is a </w:t>
      </w:r>
      <w:proofErr w:type="spellStart"/>
      <w:r w:rsidRPr="002E7D0E">
        <w:rPr>
          <w:rFonts w:ascii="Arial" w:eastAsia="Times New Roman" w:hAnsi="Arial" w:cs="Arial"/>
          <w:color w:val="2F2E2E"/>
          <w:sz w:val="27"/>
          <w:szCs w:val="27"/>
        </w:rPr>
        <w:t>JBoss</w:t>
      </w:r>
      <w:proofErr w:type="spellEnd"/>
      <w:r w:rsidRPr="002E7D0E">
        <w:rPr>
          <w:rFonts w:ascii="Arial" w:eastAsia="Times New Roman" w:hAnsi="Arial" w:cs="Arial"/>
          <w:color w:val="2F2E2E"/>
          <w:sz w:val="27"/>
          <w:szCs w:val="27"/>
        </w:rPr>
        <w:t xml:space="preserve"> project, which implements of the JAX-RS specification. It has benefits such as </w:t>
      </w:r>
    </w:p>
    <w:p w:rsidR="002E7D0E" w:rsidRPr="002E7D0E" w:rsidRDefault="002E7D0E" w:rsidP="002E7D0E">
      <w:pPr>
        <w:numPr>
          <w:ilvl w:val="0"/>
          <w:numId w:val="16"/>
        </w:numPr>
        <w:shd w:val="clear" w:color="auto" w:fill="FFFFFF"/>
        <w:spacing w:after="0" w:line="330" w:lineRule="atLeast"/>
        <w:ind w:left="375"/>
        <w:rPr>
          <w:rFonts w:ascii="Arial" w:eastAsia="Times New Roman" w:hAnsi="Arial" w:cs="Arial"/>
          <w:color w:val="2F2E2E"/>
          <w:sz w:val="27"/>
          <w:szCs w:val="27"/>
        </w:rPr>
      </w:pPr>
      <w:r w:rsidRPr="002E7D0E">
        <w:rPr>
          <w:rFonts w:ascii="Arial" w:eastAsia="Times New Roman" w:hAnsi="Arial" w:cs="Arial"/>
          <w:color w:val="2F2E2E"/>
          <w:sz w:val="27"/>
          <w:szCs w:val="27"/>
        </w:rPr>
        <w:t>fully certified JAX-RS implementation; supports HTTP 1.1 caching semantics including cache revalidation; </w:t>
      </w:r>
    </w:p>
    <w:p w:rsidR="002E7D0E" w:rsidRPr="002E7D0E" w:rsidRDefault="002E7D0E" w:rsidP="002E7D0E">
      <w:pPr>
        <w:numPr>
          <w:ilvl w:val="0"/>
          <w:numId w:val="16"/>
        </w:numPr>
        <w:shd w:val="clear" w:color="auto" w:fill="FFFFFF"/>
        <w:spacing w:after="0" w:line="330" w:lineRule="atLeast"/>
        <w:ind w:left="375"/>
        <w:rPr>
          <w:rFonts w:ascii="Arial" w:eastAsia="Times New Roman" w:hAnsi="Arial" w:cs="Arial"/>
          <w:color w:val="2F2E2E"/>
          <w:sz w:val="27"/>
          <w:szCs w:val="27"/>
        </w:rPr>
      </w:pPr>
      <w:r w:rsidRPr="002E7D0E">
        <w:rPr>
          <w:rFonts w:ascii="Arial" w:eastAsia="Times New Roman" w:hAnsi="Arial" w:cs="Arial"/>
          <w:color w:val="2F2E2E"/>
          <w:sz w:val="27"/>
          <w:szCs w:val="27"/>
        </w:rPr>
        <w:t xml:space="preserve">JAXB marshalling into XML, JSON, Jackson, </w:t>
      </w:r>
      <w:proofErr w:type="spellStart"/>
      <w:r w:rsidRPr="002E7D0E">
        <w:rPr>
          <w:rFonts w:ascii="Arial" w:eastAsia="Times New Roman" w:hAnsi="Arial" w:cs="Arial"/>
          <w:color w:val="2F2E2E"/>
          <w:sz w:val="27"/>
          <w:szCs w:val="27"/>
        </w:rPr>
        <w:t>Fastinfoset</w:t>
      </w:r>
      <w:proofErr w:type="spellEnd"/>
      <w:r w:rsidRPr="002E7D0E">
        <w:rPr>
          <w:rFonts w:ascii="Arial" w:eastAsia="Times New Roman" w:hAnsi="Arial" w:cs="Arial"/>
          <w:color w:val="2F2E2E"/>
          <w:sz w:val="27"/>
          <w:szCs w:val="27"/>
        </w:rPr>
        <w:t>, and Atom as well as wrappers for maps, arrays, lists, and sets of JAXB Objects; </w:t>
      </w:r>
    </w:p>
    <w:p w:rsidR="002E7D0E" w:rsidRPr="002E7D0E" w:rsidRDefault="002E7D0E" w:rsidP="002E7D0E">
      <w:pPr>
        <w:numPr>
          <w:ilvl w:val="0"/>
          <w:numId w:val="16"/>
        </w:numPr>
        <w:shd w:val="clear" w:color="auto" w:fill="FFFFFF"/>
        <w:spacing w:after="0" w:line="330" w:lineRule="atLeast"/>
        <w:ind w:left="375"/>
        <w:rPr>
          <w:rFonts w:ascii="Arial" w:eastAsia="Times New Roman" w:hAnsi="Arial" w:cs="Arial"/>
          <w:color w:val="2F2E2E"/>
          <w:sz w:val="27"/>
          <w:szCs w:val="27"/>
        </w:rPr>
      </w:pPr>
      <w:r w:rsidRPr="002E7D0E">
        <w:rPr>
          <w:rFonts w:ascii="Arial" w:eastAsia="Times New Roman" w:hAnsi="Arial" w:cs="Arial"/>
          <w:color w:val="2F2E2E"/>
          <w:sz w:val="27"/>
          <w:szCs w:val="27"/>
        </w:rPr>
        <w:t xml:space="preserve">OAuth2 and Distributed SSO with </w:t>
      </w:r>
      <w:proofErr w:type="spellStart"/>
      <w:r w:rsidRPr="002E7D0E">
        <w:rPr>
          <w:rFonts w:ascii="Arial" w:eastAsia="Times New Roman" w:hAnsi="Arial" w:cs="Arial"/>
          <w:color w:val="2F2E2E"/>
          <w:sz w:val="27"/>
          <w:szCs w:val="27"/>
        </w:rPr>
        <w:t>JBoss</w:t>
      </w:r>
      <w:proofErr w:type="spellEnd"/>
      <w:r w:rsidRPr="002E7D0E">
        <w:rPr>
          <w:rFonts w:ascii="Arial" w:eastAsia="Times New Roman" w:hAnsi="Arial" w:cs="Arial"/>
          <w:color w:val="2F2E2E"/>
          <w:sz w:val="27"/>
          <w:szCs w:val="27"/>
        </w:rPr>
        <w:t xml:space="preserve"> AS7; </w:t>
      </w:r>
    </w:p>
    <w:p w:rsidR="002E7D0E" w:rsidRDefault="002E7D0E" w:rsidP="002E7D0E">
      <w:pPr>
        <w:numPr>
          <w:ilvl w:val="0"/>
          <w:numId w:val="16"/>
        </w:numPr>
        <w:shd w:val="clear" w:color="auto" w:fill="FFFFFF"/>
        <w:spacing w:after="0" w:line="330" w:lineRule="atLeast"/>
        <w:ind w:left="375"/>
        <w:rPr>
          <w:rFonts w:ascii="Arial" w:eastAsia="Times New Roman" w:hAnsi="Arial" w:cs="Arial"/>
          <w:color w:val="2F2E2E"/>
          <w:sz w:val="27"/>
          <w:szCs w:val="27"/>
        </w:rPr>
      </w:pPr>
      <w:r w:rsidRPr="002E7D0E">
        <w:rPr>
          <w:rFonts w:ascii="Arial" w:eastAsia="Times New Roman" w:hAnsi="Arial" w:cs="Arial"/>
          <w:color w:val="2F2E2E"/>
          <w:sz w:val="27"/>
          <w:szCs w:val="27"/>
        </w:rPr>
        <w:t xml:space="preserve">rich set of providers for: XML, JSON, YAML, </w:t>
      </w:r>
      <w:proofErr w:type="spellStart"/>
      <w:r w:rsidRPr="002E7D0E">
        <w:rPr>
          <w:rFonts w:ascii="Arial" w:eastAsia="Times New Roman" w:hAnsi="Arial" w:cs="Arial"/>
          <w:color w:val="2F2E2E"/>
          <w:sz w:val="27"/>
          <w:szCs w:val="27"/>
        </w:rPr>
        <w:t>Fastinfoset</w:t>
      </w:r>
      <w:proofErr w:type="spellEnd"/>
      <w:r w:rsidRPr="002E7D0E">
        <w:rPr>
          <w:rFonts w:ascii="Arial" w:eastAsia="Times New Roman" w:hAnsi="Arial" w:cs="Arial"/>
          <w:color w:val="2F2E2E"/>
          <w:sz w:val="27"/>
          <w:szCs w:val="27"/>
        </w:rPr>
        <w:t>, Multipart, XOP, Atom, etc. </w:t>
      </w:r>
    </w:p>
    <w:p w:rsidR="00242BA6" w:rsidRDefault="00242BA6" w:rsidP="00242BA6">
      <w:pPr>
        <w:shd w:val="clear" w:color="auto" w:fill="FFFFFF"/>
        <w:spacing w:after="0" w:line="330" w:lineRule="atLeast"/>
        <w:rPr>
          <w:rFonts w:ascii="Arial" w:eastAsia="Times New Roman" w:hAnsi="Arial" w:cs="Arial"/>
          <w:color w:val="2F2E2E"/>
          <w:sz w:val="27"/>
          <w:szCs w:val="27"/>
        </w:rPr>
      </w:pPr>
    </w:p>
    <w:p w:rsidR="0087002D" w:rsidRPr="00242BA6" w:rsidRDefault="0087002D" w:rsidP="00242BA6">
      <w:pPr>
        <w:spacing w:after="0" w:line="240" w:lineRule="auto"/>
        <w:rPr>
          <w:rFonts w:ascii="Times New Roman" w:eastAsia="Times New Roman" w:hAnsi="Times New Roman" w:cs="Times New Roman"/>
          <w:sz w:val="24"/>
          <w:szCs w:val="24"/>
        </w:rPr>
      </w:pPr>
      <w:r w:rsidRPr="00242BA6">
        <w:rPr>
          <w:rFonts w:ascii="inherit" w:eastAsia="Times New Roman" w:hAnsi="inherit" w:cs="Arial"/>
          <w:b/>
          <w:bCs/>
          <w:color w:val="38761D"/>
          <w:sz w:val="27"/>
          <w:szCs w:val="27"/>
        </w:rPr>
        <w:t> </w:t>
      </w:r>
      <w:r w:rsidRPr="00242BA6">
        <w:rPr>
          <w:rFonts w:ascii="inherit" w:eastAsia="Times New Roman" w:hAnsi="inherit" w:cs="Arial"/>
          <w:b/>
          <w:bCs/>
          <w:color w:val="38761D"/>
          <w:sz w:val="27"/>
          <w:szCs w:val="27"/>
          <w:bdr w:val="none" w:sz="0" w:space="0" w:color="auto" w:frame="1"/>
          <w:shd w:val="clear" w:color="auto" w:fill="FFFFFF"/>
        </w:rPr>
        <w:t>What does a @Path annotation do? </w:t>
      </w:r>
    </w:p>
    <w:p w:rsidR="0087002D" w:rsidRPr="0087002D" w:rsidRDefault="0087002D" w:rsidP="0087002D">
      <w:pPr>
        <w:pStyle w:val="ListParagraph"/>
        <w:numPr>
          <w:ilvl w:val="0"/>
          <w:numId w:val="16"/>
        </w:numPr>
        <w:shd w:val="clear" w:color="auto" w:fill="FFFFFF"/>
        <w:spacing w:after="0" w:line="330" w:lineRule="atLeast"/>
        <w:textAlignment w:val="baseline"/>
        <w:rPr>
          <w:rFonts w:ascii="Arial" w:eastAsia="Times New Roman" w:hAnsi="Arial" w:cs="Arial"/>
          <w:color w:val="2F2E2E"/>
          <w:sz w:val="27"/>
          <w:szCs w:val="27"/>
        </w:rPr>
      </w:pPr>
    </w:p>
    <w:p w:rsidR="0087002D" w:rsidRPr="0087002D" w:rsidRDefault="0087002D" w:rsidP="0087002D">
      <w:pPr>
        <w:pStyle w:val="ListParagraph"/>
        <w:numPr>
          <w:ilvl w:val="0"/>
          <w:numId w:val="16"/>
        </w:numPr>
        <w:shd w:val="clear" w:color="auto" w:fill="FFFFFF"/>
        <w:spacing w:after="270" w:line="330" w:lineRule="atLeast"/>
        <w:textAlignment w:val="baseline"/>
        <w:rPr>
          <w:rFonts w:ascii="Arial" w:eastAsia="Times New Roman" w:hAnsi="Arial" w:cs="Arial"/>
          <w:color w:val="2F2E2E"/>
          <w:sz w:val="27"/>
          <w:szCs w:val="27"/>
        </w:rPr>
      </w:pPr>
      <w:r w:rsidRPr="0087002D">
        <w:rPr>
          <w:rFonts w:ascii="Arial" w:eastAsia="Times New Roman" w:hAnsi="Arial" w:cs="Arial"/>
          <w:color w:val="2F2E2E"/>
          <w:sz w:val="27"/>
          <w:szCs w:val="27"/>
        </w:rPr>
        <w:t>     @Path annotation binds URI pattern to a Java method.</w:t>
      </w:r>
    </w:p>
    <w:p w:rsidR="0087002D" w:rsidRPr="0087002D" w:rsidRDefault="0087002D" w:rsidP="0087002D">
      <w:pPr>
        <w:pStyle w:val="ListParagraph"/>
        <w:numPr>
          <w:ilvl w:val="0"/>
          <w:numId w:val="16"/>
        </w:numPr>
        <w:spacing w:after="0" w:line="240" w:lineRule="auto"/>
        <w:rPr>
          <w:rFonts w:ascii="Times New Roman" w:eastAsia="Times New Roman" w:hAnsi="Times New Roman" w:cs="Times New Roman"/>
          <w:sz w:val="24"/>
          <w:szCs w:val="24"/>
        </w:rPr>
      </w:pPr>
      <w:r w:rsidRPr="0087002D">
        <w:rPr>
          <w:rFonts w:ascii="Arial" w:eastAsia="Times New Roman" w:hAnsi="Arial" w:cs="Arial"/>
          <w:color w:val="2F2E2E"/>
          <w:sz w:val="27"/>
          <w:szCs w:val="27"/>
        </w:rPr>
        <w:br/>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008800"/>
          <w:sz w:val="20"/>
          <w:szCs w:val="20"/>
          <w:bdr w:val="none" w:sz="0" w:space="0" w:color="auto" w:frame="1"/>
        </w:rPr>
        <w:t>import</w:t>
      </w:r>
      <w:r w:rsidRPr="0087002D">
        <w:rPr>
          <w:rFonts w:ascii="inherit" w:eastAsia="Times New Roman" w:hAnsi="inherit" w:cs="Courier New"/>
          <w:color w:val="2F2E2E"/>
          <w:sz w:val="20"/>
          <w:szCs w:val="20"/>
        </w:rPr>
        <w:t xml:space="preserve"> </w:t>
      </w:r>
      <w:proofErr w:type="spellStart"/>
      <w:r w:rsidRPr="0087002D">
        <w:rPr>
          <w:rFonts w:ascii="inherit" w:eastAsia="Times New Roman" w:hAnsi="inherit" w:cs="Courier New"/>
          <w:b/>
          <w:bCs/>
          <w:color w:val="0E84B5"/>
          <w:sz w:val="20"/>
          <w:szCs w:val="20"/>
          <w:bdr w:val="none" w:sz="0" w:space="0" w:color="auto" w:frame="1"/>
        </w:rPr>
        <w:t>javax.ws.rs.GET</w:t>
      </w:r>
      <w:proofErr w:type="spellEnd"/>
      <w:r w:rsidRPr="0087002D">
        <w:rPr>
          <w:rFonts w:ascii="inherit" w:eastAsia="Times New Roman" w:hAnsi="inherit" w:cs="Courier New"/>
          <w:color w:val="2F2E2E"/>
          <w:sz w:val="20"/>
          <w:szCs w:val="20"/>
        </w:rPr>
        <w:t>;</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008800"/>
          <w:sz w:val="20"/>
          <w:szCs w:val="20"/>
          <w:bdr w:val="none" w:sz="0" w:space="0" w:color="auto" w:frame="1"/>
        </w:rPr>
        <w:t>import</w:t>
      </w:r>
      <w:r w:rsidRPr="0087002D">
        <w:rPr>
          <w:rFonts w:ascii="inherit" w:eastAsia="Times New Roman" w:hAnsi="inherit" w:cs="Courier New"/>
          <w:color w:val="2F2E2E"/>
          <w:sz w:val="20"/>
          <w:szCs w:val="20"/>
        </w:rPr>
        <w:t xml:space="preserve"> </w:t>
      </w:r>
      <w:proofErr w:type="spellStart"/>
      <w:r w:rsidRPr="0087002D">
        <w:rPr>
          <w:rFonts w:ascii="inherit" w:eastAsia="Times New Roman" w:hAnsi="inherit" w:cs="Courier New"/>
          <w:b/>
          <w:bCs/>
          <w:color w:val="0E84B5"/>
          <w:sz w:val="20"/>
          <w:szCs w:val="20"/>
          <w:bdr w:val="none" w:sz="0" w:space="0" w:color="auto" w:frame="1"/>
        </w:rPr>
        <w:t>javax.ws.rs.Path</w:t>
      </w:r>
      <w:proofErr w:type="spellEnd"/>
      <w:r w:rsidRPr="0087002D">
        <w:rPr>
          <w:rFonts w:ascii="inherit" w:eastAsia="Times New Roman" w:hAnsi="inherit" w:cs="Courier New"/>
          <w:color w:val="2F2E2E"/>
          <w:sz w:val="20"/>
          <w:szCs w:val="20"/>
        </w:rPr>
        <w:t>;</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008800"/>
          <w:sz w:val="20"/>
          <w:szCs w:val="20"/>
          <w:bdr w:val="none" w:sz="0" w:space="0" w:color="auto" w:frame="1"/>
        </w:rPr>
        <w:t>import</w:t>
      </w:r>
      <w:r w:rsidRPr="0087002D">
        <w:rPr>
          <w:rFonts w:ascii="inherit" w:eastAsia="Times New Roman" w:hAnsi="inherit" w:cs="Courier New"/>
          <w:color w:val="2F2E2E"/>
          <w:sz w:val="20"/>
          <w:szCs w:val="20"/>
        </w:rPr>
        <w:t xml:space="preserve"> </w:t>
      </w:r>
      <w:proofErr w:type="spellStart"/>
      <w:r w:rsidRPr="0087002D">
        <w:rPr>
          <w:rFonts w:ascii="inherit" w:eastAsia="Times New Roman" w:hAnsi="inherit" w:cs="Courier New"/>
          <w:b/>
          <w:bCs/>
          <w:color w:val="0E84B5"/>
          <w:sz w:val="20"/>
          <w:szCs w:val="20"/>
          <w:bdr w:val="none" w:sz="0" w:space="0" w:color="auto" w:frame="1"/>
        </w:rPr>
        <w:t>javax.ws.rs.core.Response</w:t>
      </w:r>
      <w:proofErr w:type="spellEnd"/>
      <w:r w:rsidRPr="0087002D">
        <w:rPr>
          <w:rFonts w:ascii="inherit" w:eastAsia="Times New Roman" w:hAnsi="inherit" w:cs="Courier New"/>
          <w:color w:val="2F2E2E"/>
          <w:sz w:val="20"/>
          <w:szCs w:val="20"/>
        </w:rPr>
        <w:t>;</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555555"/>
          <w:sz w:val="20"/>
          <w:szCs w:val="20"/>
          <w:bdr w:val="none" w:sz="0" w:space="0" w:color="auto" w:frame="1"/>
        </w:rPr>
        <w:t>@Path</w:t>
      </w:r>
      <w:r w:rsidRPr="0087002D">
        <w:rPr>
          <w:rFonts w:ascii="inherit" w:eastAsia="Times New Roman" w:hAnsi="inherit" w:cs="Courier New"/>
          <w:color w:val="2F2E2E"/>
          <w:sz w:val="20"/>
          <w:szCs w:val="20"/>
        </w:rPr>
        <w:t>(</w:t>
      </w:r>
      <w:r w:rsidRPr="0087002D">
        <w:rPr>
          <w:rFonts w:ascii="inherit" w:eastAsia="Times New Roman" w:hAnsi="inherit" w:cs="Courier New"/>
          <w:color w:val="2F2E2E"/>
          <w:sz w:val="20"/>
          <w:szCs w:val="20"/>
          <w:bdr w:val="none" w:sz="0" w:space="0" w:color="auto" w:frame="1"/>
          <w:shd w:val="clear" w:color="auto" w:fill="FFF0F0"/>
        </w:rPr>
        <w:t>"/persons"</w:t>
      </w:r>
      <w:r w:rsidRPr="0087002D">
        <w:rPr>
          <w:rFonts w:ascii="inherit" w:eastAsia="Times New Roman" w:hAnsi="inherit" w:cs="Courier New"/>
          <w:color w:val="2F2E2E"/>
          <w:sz w:val="20"/>
          <w:szCs w:val="20"/>
        </w:rPr>
        <w:t>)</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color w:val="2F2E2E"/>
          <w:sz w:val="20"/>
          <w:szCs w:val="20"/>
        </w:rPr>
        <w:t xml:space="preserve">public </w:t>
      </w:r>
      <w:r w:rsidRPr="0087002D">
        <w:rPr>
          <w:rFonts w:ascii="inherit" w:eastAsia="Times New Roman" w:hAnsi="inherit" w:cs="Courier New"/>
          <w:b/>
          <w:bCs/>
          <w:color w:val="008800"/>
          <w:sz w:val="20"/>
          <w:szCs w:val="20"/>
          <w:bdr w:val="none" w:sz="0" w:space="0" w:color="auto" w:frame="1"/>
        </w:rPr>
        <w:t>class</w:t>
      </w:r>
      <w:r w:rsidRPr="0087002D">
        <w:rPr>
          <w:rFonts w:ascii="inherit" w:eastAsia="Times New Roman" w:hAnsi="inherit" w:cs="Courier New"/>
          <w:color w:val="2F2E2E"/>
          <w:sz w:val="20"/>
          <w:szCs w:val="20"/>
        </w:rPr>
        <w:t xml:space="preserve"> </w:t>
      </w:r>
      <w:proofErr w:type="spellStart"/>
      <w:r w:rsidRPr="0087002D">
        <w:rPr>
          <w:rFonts w:ascii="inherit" w:eastAsia="Times New Roman" w:hAnsi="inherit" w:cs="Courier New"/>
          <w:b/>
          <w:bCs/>
          <w:color w:val="BB0066"/>
          <w:sz w:val="20"/>
          <w:szCs w:val="20"/>
          <w:bdr w:val="none" w:sz="0" w:space="0" w:color="auto" w:frame="1"/>
        </w:rPr>
        <w:t>PersonRestService</w:t>
      </w:r>
      <w:proofErr w:type="spellEnd"/>
      <w:r w:rsidRPr="0087002D">
        <w:rPr>
          <w:rFonts w:ascii="inherit" w:eastAsia="Times New Roman" w:hAnsi="inherit" w:cs="Courier New"/>
          <w:color w:val="2F2E2E"/>
          <w:sz w:val="20"/>
          <w:szCs w:val="20"/>
        </w:rPr>
        <w:t xml:space="preserve"> {</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555555"/>
          <w:sz w:val="20"/>
          <w:szCs w:val="20"/>
          <w:bdr w:val="none" w:sz="0" w:space="0" w:color="auto" w:frame="1"/>
        </w:rPr>
        <w:t>@GET</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color w:val="2F2E2E"/>
          <w:sz w:val="20"/>
          <w:szCs w:val="20"/>
        </w:rPr>
        <w:t xml:space="preserve">public Response </w:t>
      </w:r>
      <w:proofErr w:type="spellStart"/>
      <w:r w:rsidRPr="0087002D">
        <w:rPr>
          <w:rFonts w:ascii="inherit" w:eastAsia="Times New Roman" w:hAnsi="inherit" w:cs="Courier New"/>
          <w:color w:val="2F2E2E"/>
          <w:sz w:val="20"/>
          <w:szCs w:val="20"/>
        </w:rPr>
        <w:t>getPerson</w:t>
      </w:r>
      <w:proofErr w:type="spellEnd"/>
      <w:r w:rsidRPr="0087002D">
        <w:rPr>
          <w:rFonts w:ascii="inherit" w:eastAsia="Times New Roman" w:hAnsi="inherit" w:cs="Courier New"/>
          <w:color w:val="2F2E2E"/>
          <w:sz w:val="20"/>
          <w:szCs w:val="20"/>
        </w:rPr>
        <w:t>() {</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008800"/>
          <w:sz w:val="20"/>
          <w:szCs w:val="20"/>
          <w:bdr w:val="none" w:sz="0" w:space="0" w:color="auto" w:frame="1"/>
        </w:rPr>
        <w:t>return</w:t>
      </w:r>
      <w:r w:rsidRPr="0087002D">
        <w:rPr>
          <w:rFonts w:ascii="inherit" w:eastAsia="Times New Roman" w:hAnsi="inherit" w:cs="Courier New"/>
          <w:color w:val="2F2E2E"/>
          <w:sz w:val="20"/>
          <w:szCs w:val="20"/>
        </w:rPr>
        <w:t xml:space="preserve"> </w:t>
      </w:r>
      <w:proofErr w:type="spellStart"/>
      <w:r w:rsidRPr="0087002D">
        <w:rPr>
          <w:rFonts w:ascii="inherit" w:eastAsia="Times New Roman" w:hAnsi="inherit" w:cs="Courier New"/>
          <w:color w:val="2F2E2E"/>
          <w:sz w:val="20"/>
          <w:szCs w:val="20"/>
        </w:rPr>
        <w:t>Response</w:t>
      </w:r>
      <w:r w:rsidRPr="0087002D">
        <w:rPr>
          <w:rFonts w:ascii="inherit" w:eastAsia="Times New Roman" w:hAnsi="inherit" w:cs="Courier New"/>
          <w:color w:val="333333"/>
          <w:sz w:val="20"/>
          <w:szCs w:val="20"/>
          <w:bdr w:val="none" w:sz="0" w:space="0" w:color="auto" w:frame="1"/>
        </w:rPr>
        <w:t>.</w:t>
      </w:r>
      <w:r w:rsidRPr="0087002D">
        <w:rPr>
          <w:rFonts w:ascii="inherit" w:eastAsia="Times New Roman" w:hAnsi="inherit" w:cs="Courier New"/>
          <w:color w:val="2F2E2E"/>
          <w:sz w:val="20"/>
          <w:szCs w:val="20"/>
        </w:rPr>
        <w:t>status</w:t>
      </w:r>
      <w:proofErr w:type="spellEnd"/>
      <w:r w:rsidRPr="0087002D">
        <w:rPr>
          <w:rFonts w:ascii="inherit" w:eastAsia="Times New Roman" w:hAnsi="inherit" w:cs="Courier New"/>
          <w:color w:val="2F2E2E"/>
          <w:sz w:val="20"/>
          <w:szCs w:val="20"/>
        </w:rPr>
        <w:t>(</w:t>
      </w:r>
      <w:r w:rsidRPr="0087002D">
        <w:rPr>
          <w:rFonts w:ascii="inherit" w:eastAsia="Times New Roman" w:hAnsi="inherit" w:cs="Courier New"/>
          <w:b/>
          <w:bCs/>
          <w:color w:val="0000DD"/>
          <w:sz w:val="20"/>
          <w:szCs w:val="20"/>
          <w:bdr w:val="none" w:sz="0" w:space="0" w:color="auto" w:frame="1"/>
        </w:rPr>
        <w:t>200</w:t>
      </w:r>
      <w:r w:rsidRPr="0087002D">
        <w:rPr>
          <w:rFonts w:ascii="inherit" w:eastAsia="Times New Roman" w:hAnsi="inherit" w:cs="Courier New"/>
          <w:color w:val="2F2E2E"/>
          <w:sz w:val="20"/>
          <w:szCs w:val="20"/>
        </w:rPr>
        <w:t>)</w:t>
      </w:r>
      <w:r w:rsidRPr="0087002D">
        <w:rPr>
          <w:rFonts w:ascii="inherit" w:eastAsia="Times New Roman" w:hAnsi="inherit" w:cs="Courier New"/>
          <w:color w:val="333333"/>
          <w:sz w:val="20"/>
          <w:szCs w:val="20"/>
          <w:bdr w:val="none" w:sz="0" w:space="0" w:color="auto" w:frame="1"/>
        </w:rPr>
        <w:t>.</w:t>
      </w:r>
      <w:r w:rsidRPr="0087002D">
        <w:rPr>
          <w:rFonts w:ascii="inherit" w:eastAsia="Times New Roman" w:hAnsi="inherit" w:cs="Courier New"/>
          <w:color w:val="2F2E2E"/>
          <w:sz w:val="20"/>
          <w:szCs w:val="20"/>
        </w:rPr>
        <w:t>entity(</w:t>
      </w:r>
      <w:r w:rsidRPr="0087002D">
        <w:rPr>
          <w:rFonts w:ascii="inherit" w:eastAsia="Times New Roman" w:hAnsi="inherit" w:cs="Courier New"/>
          <w:color w:val="2F2E2E"/>
          <w:sz w:val="20"/>
          <w:szCs w:val="20"/>
          <w:bdr w:val="none" w:sz="0" w:space="0" w:color="auto" w:frame="1"/>
          <w:shd w:val="clear" w:color="auto" w:fill="FFF0F0"/>
        </w:rPr>
        <w:t>"</w:t>
      </w:r>
      <w:proofErr w:type="spellStart"/>
      <w:r w:rsidRPr="0087002D">
        <w:rPr>
          <w:rFonts w:ascii="inherit" w:eastAsia="Times New Roman" w:hAnsi="inherit" w:cs="Courier New"/>
          <w:color w:val="2F2E2E"/>
          <w:sz w:val="20"/>
          <w:szCs w:val="20"/>
          <w:bdr w:val="none" w:sz="0" w:space="0" w:color="auto" w:frame="1"/>
          <w:shd w:val="clear" w:color="auto" w:fill="FFF0F0"/>
        </w:rPr>
        <w:t>getPerson</w:t>
      </w:r>
      <w:proofErr w:type="spellEnd"/>
      <w:r w:rsidRPr="0087002D">
        <w:rPr>
          <w:rFonts w:ascii="inherit" w:eastAsia="Times New Roman" w:hAnsi="inherit" w:cs="Courier New"/>
          <w:color w:val="2F2E2E"/>
          <w:sz w:val="20"/>
          <w:szCs w:val="20"/>
          <w:bdr w:val="none" w:sz="0" w:space="0" w:color="auto" w:frame="1"/>
          <w:shd w:val="clear" w:color="auto" w:fill="FFF0F0"/>
        </w:rPr>
        <w:t xml:space="preserve"> is called"</w:t>
      </w:r>
      <w:r w:rsidRPr="0087002D">
        <w:rPr>
          <w:rFonts w:ascii="inherit" w:eastAsia="Times New Roman" w:hAnsi="inherit" w:cs="Courier New"/>
          <w:color w:val="2F2E2E"/>
          <w:sz w:val="20"/>
          <w:szCs w:val="20"/>
        </w:rPr>
        <w:t>)</w:t>
      </w:r>
      <w:r w:rsidRPr="0087002D">
        <w:rPr>
          <w:rFonts w:ascii="inherit" w:eastAsia="Times New Roman" w:hAnsi="inherit" w:cs="Courier New"/>
          <w:color w:val="333333"/>
          <w:sz w:val="20"/>
          <w:szCs w:val="20"/>
          <w:bdr w:val="none" w:sz="0" w:space="0" w:color="auto" w:frame="1"/>
        </w:rPr>
        <w:t>.</w:t>
      </w:r>
      <w:r w:rsidRPr="0087002D">
        <w:rPr>
          <w:rFonts w:ascii="inherit" w:eastAsia="Times New Roman" w:hAnsi="inherit" w:cs="Courier New"/>
          <w:color w:val="2F2E2E"/>
          <w:sz w:val="20"/>
          <w:szCs w:val="20"/>
        </w:rPr>
        <w:t>build();</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color w:val="2F2E2E"/>
          <w:sz w:val="20"/>
          <w:szCs w:val="20"/>
        </w:rPr>
        <w:t xml:space="preserve">} </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555555"/>
          <w:sz w:val="20"/>
          <w:szCs w:val="20"/>
          <w:bdr w:val="none" w:sz="0" w:space="0" w:color="auto" w:frame="1"/>
        </w:rPr>
        <w:t>@GET</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555555"/>
          <w:sz w:val="20"/>
          <w:szCs w:val="20"/>
          <w:bdr w:val="none" w:sz="0" w:space="0" w:color="auto" w:frame="1"/>
        </w:rPr>
        <w:t>@Path</w:t>
      </w:r>
      <w:r w:rsidRPr="0087002D">
        <w:rPr>
          <w:rFonts w:ascii="inherit" w:eastAsia="Times New Roman" w:hAnsi="inherit" w:cs="Courier New"/>
          <w:color w:val="2F2E2E"/>
          <w:sz w:val="20"/>
          <w:szCs w:val="20"/>
        </w:rPr>
        <w:t>(</w:t>
      </w:r>
      <w:r w:rsidRPr="0087002D">
        <w:rPr>
          <w:rFonts w:ascii="inherit" w:eastAsia="Times New Roman" w:hAnsi="inherit" w:cs="Courier New"/>
          <w:color w:val="2F2E2E"/>
          <w:sz w:val="20"/>
          <w:szCs w:val="20"/>
          <w:bdr w:val="none" w:sz="0" w:space="0" w:color="auto" w:frame="1"/>
          <w:shd w:val="clear" w:color="auto" w:fill="FFF0F0"/>
        </w:rPr>
        <w:t>"/</w:t>
      </w:r>
      <w:proofErr w:type="spellStart"/>
      <w:r w:rsidRPr="0087002D">
        <w:rPr>
          <w:rFonts w:ascii="inherit" w:eastAsia="Times New Roman" w:hAnsi="inherit" w:cs="Courier New"/>
          <w:color w:val="2F2E2E"/>
          <w:sz w:val="20"/>
          <w:szCs w:val="20"/>
          <w:bdr w:val="none" w:sz="0" w:space="0" w:color="auto" w:frame="1"/>
          <w:shd w:val="clear" w:color="auto" w:fill="FFF0F0"/>
        </w:rPr>
        <w:t>vip</w:t>
      </w:r>
      <w:proofErr w:type="spellEnd"/>
      <w:r w:rsidRPr="0087002D">
        <w:rPr>
          <w:rFonts w:ascii="inherit" w:eastAsia="Times New Roman" w:hAnsi="inherit" w:cs="Courier New"/>
          <w:color w:val="2F2E2E"/>
          <w:sz w:val="20"/>
          <w:szCs w:val="20"/>
          <w:bdr w:val="none" w:sz="0" w:space="0" w:color="auto" w:frame="1"/>
          <w:shd w:val="clear" w:color="auto" w:fill="FFF0F0"/>
        </w:rPr>
        <w:t>"</w:t>
      </w:r>
      <w:r w:rsidRPr="0087002D">
        <w:rPr>
          <w:rFonts w:ascii="inherit" w:eastAsia="Times New Roman" w:hAnsi="inherit" w:cs="Courier New"/>
          <w:color w:val="2F2E2E"/>
          <w:sz w:val="20"/>
          <w:szCs w:val="20"/>
        </w:rPr>
        <w:t>)</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color w:val="2F2E2E"/>
          <w:sz w:val="20"/>
          <w:szCs w:val="20"/>
        </w:rPr>
        <w:t xml:space="preserve">public Response </w:t>
      </w:r>
      <w:proofErr w:type="spellStart"/>
      <w:r w:rsidRPr="0087002D">
        <w:rPr>
          <w:rFonts w:ascii="inherit" w:eastAsia="Times New Roman" w:hAnsi="inherit" w:cs="Courier New"/>
          <w:color w:val="2F2E2E"/>
          <w:sz w:val="20"/>
          <w:szCs w:val="20"/>
        </w:rPr>
        <w:t>getPersonVIP</w:t>
      </w:r>
      <w:proofErr w:type="spellEnd"/>
      <w:r w:rsidRPr="0087002D">
        <w:rPr>
          <w:rFonts w:ascii="inherit" w:eastAsia="Times New Roman" w:hAnsi="inherit" w:cs="Courier New"/>
          <w:color w:val="2F2E2E"/>
          <w:sz w:val="20"/>
          <w:szCs w:val="20"/>
        </w:rPr>
        <w:t>() {</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b/>
          <w:bCs/>
          <w:color w:val="008800"/>
          <w:sz w:val="20"/>
          <w:szCs w:val="20"/>
          <w:bdr w:val="none" w:sz="0" w:space="0" w:color="auto" w:frame="1"/>
        </w:rPr>
        <w:t>return</w:t>
      </w:r>
      <w:r w:rsidRPr="0087002D">
        <w:rPr>
          <w:rFonts w:ascii="inherit" w:eastAsia="Times New Roman" w:hAnsi="inherit" w:cs="Courier New"/>
          <w:color w:val="2F2E2E"/>
          <w:sz w:val="20"/>
          <w:szCs w:val="20"/>
        </w:rPr>
        <w:t xml:space="preserve"> </w:t>
      </w:r>
      <w:proofErr w:type="spellStart"/>
      <w:r w:rsidRPr="0087002D">
        <w:rPr>
          <w:rFonts w:ascii="inherit" w:eastAsia="Times New Roman" w:hAnsi="inherit" w:cs="Courier New"/>
          <w:color w:val="2F2E2E"/>
          <w:sz w:val="20"/>
          <w:szCs w:val="20"/>
        </w:rPr>
        <w:t>Response</w:t>
      </w:r>
      <w:r w:rsidRPr="0087002D">
        <w:rPr>
          <w:rFonts w:ascii="inherit" w:eastAsia="Times New Roman" w:hAnsi="inherit" w:cs="Courier New"/>
          <w:color w:val="333333"/>
          <w:sz w:val="20"/>
          <w:szCs w:val="20"/>
          <w:bdr w:val="none" w:sz="0" w:space="0" w:color="auto" w:frame="1"/>
        </w:rPr>
        <w:t>.</w:t>
      </w:r>
      <w:r w:rsidRPr="0087002D">
        <w:rPr>
          <w:rFonts w:ascii="inherit" w:eastAsia="Times New Roman" w:hAnsi="inherit" w:cs="Courier New"/>
          <w:color w:val="2F2E2E"/>
          <w:sz w:val="20"/>
          <w:szCs w:val="20"/>
        </w:rPr>
        <w:t>status</w:t>
      </w:r>
      <w:proofErr w:type="spellEnd"/>
      <w:r w:rsidRPr="0087002D">
        <w:rPr>
          <w:rFonts w:ascii="inherit" w:eastAsia="Times New Roman" w:hAnsi="inherit" w:cs="Courier New"/>
          <w:color w:val="2F2E2E"/>
          <w:sz w:val="20"/>
          <w:szCs w:val="20"/>
        </w:rPr>
        <w:t>(</w:t>
      </w:r>
      <w:r w:rsidRPr="0087002D">
        <w:rPr>
          <w:rFonts w:ascii="inherit" w:eastAsia="Times New Roman" w:hAnsi="inherit" w:cs="Courier New"/>
          <w:b/>
          <w:bCs/>
          <w:color w:val="0000DD"/>
          <w:sz w:val="20"/>
          <w:szCs w:val="20"/>
          <w:bdr w:val="none" w:sz="0" w:space="0" w:color="auto" w:frame="1"/>
        </w:rPr>
        <w:t>200</w:t>
      </w:r>
      <w:r w:rsidRPr="0087002D">
        <w:rPr>
          <w:rFonts w:ascii="inherit" w:eastAsia="Times New Roman" w:hAnsi="inherit" w:cs="Courier New"/>
          <w:color w:val="2F2E2E"/>
          <w:sz w:val="20"/>
          <w:szCs w:val="20"/>
        </w:rPr>
        <w:t>)</w:t>
      </w:r>
      <w:r w:rsidRPr="0087002D">
        <w:rPr>
          <w:rFonts w:ascii="inherit" w:eastAsia="Times New Roman" w:hAnsi="inherit" w:cs="Courier New"/>
          <w:color w:val="333333"/>
          <w:sz w:val="20"/>
          <w:szCs w:val="20"/>
          <w:bdr w:val="none" w:sz="0" w:space="0" w:color="auto" w:frame="1"/>
        </w:rPr>
        <w:t>.</w:t>
      </w:r>
      <w:r w:rsidRPr="0087002D">
        <w:rPr>
          <w:rFonts w:ascii="inherit" w:eastAsia="Times New Roman" w:hAnsi="inherit" w:cs="Courier New"/>
          <w:color w:val="2F2E2E"/>
          <w:sz w:val="20"/>
          <w:szCs w:val="20"/>
        </w:rPr>
        <w:t>entity(</w:t>
      </w:r>
      <w:r w:rsidRPr="0087002D">
        <w:rPr>
          <w:rFonts w:ascii="inherit" w:eastAsia="Times New Roman" w:hAnsi="inherit" w:cs="Courier New"/>
          <w:color w:val="2F2E2E"/>
          <w:sz w:val="20"/>
          <w:szCs w:val="20"/>
          <w:bdr w:val="none" w:sz="0" w:space="0" w:color="auto" w:frame="1"/>
          <w:shd w:val="clear" w:color="auto" w:fill="FFF0F0"/>
        </w:rPr>
        <w:t>"</w:t>
      </w:r>
      <w:proofErr w:type="spellStart"/>
      <w:r w:rsidRPr="0087002D">
        <w:rPr>
          <w:rFonts w:ascii="inherit" w:eastAsia="Times New Roman" w:hAnsi="inherit" w:cs="Courier New"/>
          <w:color w:val="2F2E2E"/>
          <w:sz w:val="20"/>
          <w:szCs w:val="20"/>
          <w:bdr w:val="none" w:sz="0" w:space="0" w:color="auto" w:frame="1"/>
          <w:shd w:val="clear" w:color="auto" w:fill="FFF0F0"/>
        </w:rPr>
        <w:t>getPersonVIP</w:t>
      </w:r>
      <w:proofErr w:type="spellEnd"/>
      <w:r w:rsidRPr="0087002D">
        <w:rPr>
          <w:rFonts w:ascii="inherit" w:eastAsia="Times New Roman" w:hAnsi="inherit" w:cs="Courier New"/>
          <w:color w:val="2F2E2E"/>
          <w:sz w:val="20"/>
          <w:szCs w:val="20"/>
          <w:bdr w:val="none" w:sz="0" w:space="0" w:color="auto" w:frame="1"/>
          <w:shd w:val="clear" w:color="auto" w:fill="FFF0F0"/>
        </w:rPr>
        <w:t xml:space="preserve"> is called"</w:t>
      </w:r>
      <w:r w:rsidRPr="0087002D">
        <w:rPr>
          <w:rFonts w:ascii="inherit" w:eastAsia="Times New Roman" w:hAnsi="inherit" w:cs="Courier New"/>
          <w:color w:val="2F2E2E"/>
          <w:sz w:val="20"/>
          <w:szCs w:val="20"/>
        </w:rPr>
        <w:t>)</w:t>
      </w:r>
      <w:r w:rsidRPr="0087002D">
        <w:rPr>
          <w:rFonts w:ascii="inherit" w:eastAsia="Times New Roman" w:hAnsi="inherit" w:cs="Courier New"/>
          <w:color w:val="333333"/>
          <w:sz w:val="20"/>
          <w:szCs w:val="20"/>
          <w:bdr w:val="none" w:sz="0" w:space="0" w:color="auto" w:frame="1"/>
        </w:rPr>
        <w:t>.</w:t>
      </w:r>
      <w:r w:rsidRPr="0087002D">
        <w:rPr>
          <w:rFonts w:ascii="inherit" w:eastAsia="Times New Roman" w:hAnsi="inherit" w:cs="Courier New"/>
          <w:color w:val="2F2E2E"/>
          <w:sz w:val="20"/>
          <w:szCs w:val="20"/>
        </w:rPr>
        <w:t>build();</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color w:val="2F2E2E"/>
          <w:sz w:val="20"/>
          <w:szCs w:val="20"/>
        </w:rPr>
        <w:t xml:space="preserve"> }</w:t>
      </w:r>
    </w:p>
    <w:p w:rsidR="0087002D" w:rsidRPr="0087002D" w:rsidRDefault="0087002D" w:rsidP="008700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7002D">
        <w:rPr>
          <w:rFonts w:ascii="inherit" w:eastAsia="Times New Roman" w:hAnsi="inherit" w:cs="Courier New"/>
          <w:color w:val="2F2E2E"/>
          <w:sz w:val="20"/>
          <w:szCs w:val="20"/>
        </w:rPr>
        <w:t>}</w:t>
      </w:r>
    </w:p>
    <w:p w:rsidR="00B61E2D" w:rsidRPr="00B61E2D" w:rsidRDefault="00B61E2D" w:rsidP="00B61E2D">
      <w:pPr>
        <w:pStyle w:val="ListParagraph"/>
        <w:numPr>
          <w:ilvl w:val="0"/>
          <w:numId w:val="16"/>
        </w:numPr>
        <w:spacing w:after="0" w:line="240" w:lineRule="auto"/>
        <w:rPr>
          <w:rFonts w:ascii="Times New Roman" w:eastAsia="Times New Roman" w:hAnsi="Times New Roman" w:cs="Times New Roman"/>
          <w:sz w:val="24"/>
          <w:szCs w:val="24"/>
        </w:rPr>
      </w:pPr>
      <w:r w:rsidRPr="00B61E2D">
        <w:rPr>
          <w:rFonts w:ascii="inherit" w:eastAsia="Times New Roman" w:hAnsi="inherit" w:cs="Arial"/>
          <w:b/>
          <w:bCs/>
          <w:color w:val="38761D"/>
          <w:sz w:val="27"/>
          <w:szCs w:val="27"/>
          <w:bdr w:val="none" w:sz="0" w:space="0" w:color="auto" w:frame="1"/>
          <w:shd w:val="clear" w:color="auto" w:fill="FFFFFF"/>
        </w:rPr>
        <w:lastRenderedPageBreak/>
        <w:t>What does a @</w:t>
      </w:r>
      <w:proofErr w:type="spellStart"/>
      <w:r w:rsidRPr="00B61E2D">
        <w:rPr>
          <w:rFonts w:ascii="inherit" w:eastAsia="Times New Roman" w:hAnsi="inherit" w:cs="Arial"/>
          <w:b/>
          <w:bCs/>
          <w:color w:val="38761D"/>
          <w:sz w:val="27"/>
          <w:szCs w:val="27"/>
          <w:bdr w:val="none" w:sz="0" w:space="0" w:color="auto" w:frame="1"/>
          <w:shd w:val="clear" w:color="auto" w:fill="FFFFFF"/>
        </w:rPr>
        <w:t>PathParam</w:t>
      </w:r>
      <w:proofErr w:type="spellEnd"/>
      <w:r w:rsidRPr="00B61E2D">
        <w:rPr>
          <w:rFonts w:ascii="inherit" w:eastAsia="Times New Roman" w:hAnsi="inherit" w:cs="Arial"/>
          <w:b/>
          <w:bCs/>
          <w:color w:val="38761D"/>
          <w:sz w:val="27"/>
          <w:szCs w:val="27"/>
          <w:bdr w:val="none" w:sz="0" w:space="0" w:color="auto" w:frame="1"/>
          <w:shd w:val="clear" w:color="auto" w:fill="FFFFFF"/>
        </w:rPr>
        <w:t xml:space="preserve"> do?</w:t>
      </w:r>
      <w:r w:rsidRPr="00B61E2D">
        <w:rPr>
          <w:rFonts w:ascii="Arial" w:eastAsia="Times New Roman" w:hAnsi="Arial" w:cs="Arial"/>
          <w:color w:val="2F2E2E"/>
          <w:sz w:val="27"/>
          <w:szCs w:val="27"/>
        </w:rPr>
        <w:br/>
      </w:r>
      <w:r w:rsidRPr="00B61E2D">
        <w:rPr>
          <w:rFonts w:ascii="Arial" w:eastAsia="Times New Roman" w:hAnsi="Arial" w:cs="Arial"/>
          <w:b/>
          <w:bCs/>
          <w:color w:val="2F2E2E"/>
          <w:sz w:val="27"/>
          <w:szCs w:val="27"/>
          <w:shd w:val="clear" w:color="auto" w:fill="FFFFFF"/>
        </w:rPr>
        <w:br/>
      </w:r>
    </w:p>
    <w:p w:rsidR="00B61E2D" w:rsidRPr="00B61E2D" w:rsidRDefault="00B61E2D" w:rsidP="00B61E2D">
      <w:pPr>
        <w:pStyle w:val="ListParagraph"/>
        <w:numPr>
          <w:ilvl w:val="0"/>
          <w:numId w:val="16"/>
        </w:numPr>
        <w:shd w:val="clear" w:color="auto" w:fill="FFFFFF"/>
        <w:spacing w:after="0" w:line="330" w:lineRule="atLeast"/>
        <w:textAlignment w:val="baseline"/>
        <w:rPr>
          <w:rFonts w:ascii="Arial" w:eastAsia="Times New Roman" w:hAnsi="Arial" w:cs="Arial"/>
          <w:color w:val="2F2E2E"/>
          <w:sz w:val="27"/>
          <w:szCs w:val="27"/>
        </w:rPr>
      </w:pPr>
      <w:r w:rsidRPr="00B61E2D">
        <w:rPr>
          <w:rFonts w:ascii="Arial" w:eastAsia="Times New Roman" w:hAnsi="Arial" w:cs="Arial"/>
          <w:color w:val="2F2E2E"/>
          <w:sz w:val="27"/>
          <w:szCs w:val="27"/>
        </w:rPr>
        <w:t>     @</w:t>
      </w:r>
      <w:proofErr w:type="spellStart"/>
      <w:r w:rsidRPr="00B61E2D">
        <w:rPr>
          <w:rFonts w:ascii="Arial" w:eastAsia="Times New Roman" w:hAnsi="Arial" w:cs="Arial"/>
          <w:color w:val="2F2E2E"/>
          <w:sz w:val="27"/>
          <w:szCs w:val="27"/>
        </w:rPr>
        <w:t>PathParam</w:t>
      </w:r>
      <w:proofErr w:type="spellEnd"/>
      <w:r w:rsidRPr="00B61E2D">
        <w:rPr>
          <w:rFonts w:ascii="Arial" w:eastAsia="Times New Roman" w:hAnsi="Arial" w:cs="Arial"/>
          <w:color w:val="2F2E2E"/>
          <w:sz w:val="27"/>
          <w:szCs w:val="27"/>
        </w:rPr>
        <w:t xml:space="preserve"> annotation injects the value of URI parameter that defined in @Path expression.</w:t>
      </w:r>
    </w:p>
    <w:p w:rsidR="00B61E2D" w:rsidRPr="00B61E2D" w:rsidRDefault="00B61E2D" w:rsidP="00B61E2D">
      <w:pPr>
        <w:pStyle w:val="ListParagraph"/>
        <w:numPr>
          <w:ilvl w:val="0"/>
          <w:numId w:val="16"/>
        </w:numPr>
        <w:shd w:val="clear" w:color="auto" w:fill="FFFFFF"/>
        <w:spacing w:after="0" w:line="330" w:lineRule="atLeast"/>
        <w:textAlignment w:val="baseline"/>
        <w:rPr>
          <w:rFonts w:ascii="Arial" w:eastAsia="Times New Roman" w:hAnsi="Arial" w:cs="Arial"/>
          <w:color w:val="2F2E2E"/>
          <w:sz w:val="27"/>
          <w:szCs w:val="27"/>
        </w:rPr>
      </w:pP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b/>
          <w:bCs/>
          <w:color w:val="008800"/>
          <w:sz w:val="20"/>
          <w:szCs w:val="20"/>
          <w:bdr w:val="none" w:sz="0" w:space="0" w:color="auto" w:frame="1"/>
        </w:rPr>
        <w:t>import</w:t>
      </w:r>
      <w:r w:rsidRPr="00B61E2D">
        <w:rPr>
          <w:rFonts w:ascii="inherit" w:eastAsia="Times New Roman" w:hAnsi="inherit" w:cs="Courier New"/>
          <w:color w:val="2F2E2E"/>
          <w:sz w:val="20"/>
          <w:szCs w:val="20"/>
        </w:rPr>
        <w:t xml:space="preserve"> </w:t>
      </w:r>
      <w:proofErr w:type="spellStart"/>
      <w:r w:rsidRPr="00B61E2D">
        <w:rPr>
          <w:rFonts w:ascii="inherit" w:eastAsia="Times New Roman" w:hAnsi="inherit" w:cs="Courier New"/>
          <w:b/>
          <w:bCs/>
          <w:color w:val="0E84B5"/>
          <w:sz w:val="20"/>
          <w:szCs w:val="20"/>
          <w:bdr w:val="none" w:sz="0" w:space="0" w:color="auto" w:frame="1"/>
        </w:rPr>
        <w:t>javax.ws.rs.GET</w:t>
      </w:r>
      <w:proofErr w:type="spellEnd"/>
      <w:r w:rsidRPr="00B61E2D">
        <w:rPr>
          <w:rFonts w:ascii="inherit" w:eastAsia="Times New Roman" w:hAnsi="inherit" w:cs="Courier New"/>
          <w:color w:val="2F2E2E"/>
          <w:sz w:val="20"/>
          <w:szCs w:val="20"/>
        </w:rPr>
        <w:t>;</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b/>
          <w:bCs/>
          <w:color w:val="008800"/>
          <w:sz w:val="20"/>
          <w:szCs w:val="20"/>
          <w:bdr w:val="none" w:sz="0" w:space="0" w:color="auto" w:frame="1"/>
        </w:rPr>
        <w:t>import</w:t>
      </w:r>
      <w:r w:rsidRPr="00B61E2D">
        <w:rPr>
          <w:rFonts w:ascii="inherit" w:eastAsia="Times New Roman" w:hAnsi="inherit" w:cs="Courier New"/>
          <w:color w:val="2F2E2E"/>
          <w:sz w:val="20"/>
          <w:szCs w:val="20"/>
        </w:rPr>
        <w:t xml:space="preserve"> </w:t>
      </w:r>
      <w:proofErr w:type="spellStart"/>
      <w:r w:rsidRPr="00B61E2D">
        <w:rPr>
          <w:rFonts w:ascii="inherit" w:eastAsia="Times New Roman" w:hAnsi="inherit" w:cs="Courier New"/>
          <w:b/>
          <w:bCs/>
          <w:color w:val="0E84B5"/>
          <w:sz w:val="20"/>
          <w:szCs w:val="20"/>
          <w:bdr w:val="none" w:sz="0" w:space="0" w:color="auto" w:frame="1"/>
        </w:rPr>
        <w:t>javax.ws.rs.Path</w:t>
      </w:r>
      <w:proofErr w:type="spellEnd"/>
      <w:r w:rsidRPr="00B61E2D">
        <w:rPr>
          <w:rFonts w:ascii="inherit" w:eastAsia="Times New Roman" w:hAnsi="inherit" w:cs="Courier New"/>
          <w:color w:val="2F2E2E"/>
          <w:sz w:val="20"/>
          <w:szCs w:val="20"/>
        </w:rPr>
        <w:t>;</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b/>
          <w:bCs/>
          <w:color w:val="008800"/>
          <w:sz w:val="20"/>
          <w:szCs w:val="20"/>
          <w:bdr w:val="none" w:sz="0" w:space="0" w:color="auto" w:frame="1"/>
        </w:rPr>
        <w:t>import</w:t>
      </w:r>
      <w:r w:rsidRPr="00B61E2D">
        <w:rPr>
          <w:rFonts w:ascii="inherit" w:eastAsia="Times New Roman" w:hAnsi="inherit" w:cs="Courier New"/>
          <w:color w:val="2F2E2E"/>
          <w:sz w:val="20"/>
          <w:szCs w:val="20"/>
        </w:rPr>
        <w:t xml:space="preserve"> </w:t>
      </w:r>
      <w:proofErr w:type="spellStart"/>
      <w:r w:rsidRPr="00B61E2D">
        <w:rPr>
          <w:rFonts w:ascii="inherit" w:eastAsia="Times New Roman" w:hAnsi="inherit" w:cs="Courier New"/>
          <w:b/>
          <w:bCs/>
          <w:color w:val="0E84B5"/>
          <w:sz w:val="20"/>
          <w:szCs w:val="20"/>
          <w:bdr w:val="none" w:sz="0" w:space="0" w:color="auto" w:frame="1"/>
        </w:rPr>
        <w:t>javax.ws.rs.PathParam</w:t>
      </w:r>
      <w:proofErr w:type="spellEnd"/>
      <w:r w:rsidRPr="00B61E2D">
        <w:rPr>
          <w:rFonts w:ascii="inherit" w:eastAsia="Times New Roman" w:hAnsi="inherit" w:cs="Courier New"/>
          <w:color w:val="2F2E2E"/>
          <w:sz w:val="20"/>
          <w:szCs w:val="20"/>
        </w:rPr>
        <w:t>;</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b/>
          <w:bCs/>
          <w:color w:val="008800"/>
          <w:sz w:val="20"/>
          <w:szCs w:val="20"/>
          <w:bdr w:val="none" w:sz="0" w:space="0" w:color="auto" w:frame="1"/>
        </w:rPr>
        <w:t>import</w:t>
      </w:r>
      <w:r w:rsidRPr="00B61E2D">
        <w:rPr>
          <w:rFonts w:ascii="inherit" w:eastAsia="Times New Roman" w:hAnsi="inherit" w:cs="Courier New"/>
          <w:color w:val="2F2E2E"/>
          <w:sz w:val="20"/>
          <w:szCs w:val="20"/>
        </w:rPr>
        <w:t xml:space="preserve"> </w:t>
      </w:r>
      <w:proofErr w:type="spellStart"/>
      <w:r w:rsidRPr="00B61E2D">
        <w:rPr>
          <w:rFonts w:ascii="inherit" w:eastAsia="Times New Roman" w:hAnsi="inherit" w:cs="Courier New"/>
          <w:b/>
          <w:bCs/>
          <w:color w:val="0E84B5"/>
          <w:sz w:val="20"/>
          <w:szCs w:val="20"/>
          <w:bdr w:val="none" w:sz="0" w:space="0" w:color="auto" w:frame="1"/>
        </w:rPr>
        <w:t>javax.ws.rs.core.Response</w:t>
      </w:r>
      <w:proofErr w:type="spellEnd"/>
      <w:r w:rsidRPr="00B61E2D">
        <w:rPr>
          <w:rFonts w:ascii="inherit" w:eastAsia="Times New Roman" w:hAnsi="inherit" w:cs="Courier New"/>
          <w:color w:val="2F2E2E"/>
          <w:sz w:val="20"/>
          <w:szCs w:val="20"/>
        </w:rPr>
        <w:t>;</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b/>
          <w:bCs/>
          <w:color w:val="555555"/>
          <w:sz w:val="20"/>
          <w:szCs w:val="20"/>
          <w:bdr w:val="none" w:sz="0" w:space="0" w:color="auto" w:frame="1"/>
        </w:rPr>
        <w:t>@Path</w:t>
      </w:r>
      <w:r w:rsidRPr="00B61E2D">
        <w:rPr>
          <w:rFonts w:ascii="inherit" w:eastAsia="Times New Roman" w:hAnsi="inherit" w:cs="Courier New"/>
          <w:color w:val="2F2E2E"/>
          <w:sz w:val="20"/>
          <w:szCs w:val="20"/>
        </w:rPr>
        <w:t>(</w:t>
      </w:r>
      <w:r w:rsidRPr="00B61E2D">
        <w:rPr>
          <w:rFonts w:ascii="inherit" w:eastAsia="Times New Roman" w:hAnsi="inherit" w:cs="Courier New"/>
          <w:color w:val="2F2E2E"/>
          <w:sz w:val="20"/>
          <w:szCs w:val="20"/>
          <w:bdr w:val="none" w:sz="0" w:space="0" w:color="auto" w:frame="1"/>
          <w:shd w:val="clear" w:color="auto" w:fill="FFF0F0"/>
        </w:rPr>
        <w:t>"/persons"</w:t>
      </w:r>
      <w:r w:rsidRPr="00B61E2D">
        <w:rPr>
          <w:rFonts w:ascii="inherit" w:eastAsia="Times New Roman" w:hAnsi="inherit" w:cs="Courier New"/>
          <w:color w:val="2F2E2E"/>
          <w:sz w:val="20"/>
          <w:szCs w:val="20"/>
        </w:rPr>
        <w:t>)</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color w:val="2F2E2E"/>
          <w:sz w:val="20"/>
          <w:szCs w:val="20"/>
        </w:rPr>
        <w:t xml:space="preserve">public </w:t>
      </w:r>
      <w:r w:rsidRPr="00B61E2D">
        <w:rPr>
          <w:rFonts w:ascii="inherit" w:eastAsia="Times New Roman" w:hAnsi="inherit" w:cs="Courier New"/>
          <w:b/>
          <w:bCs/>
          <w:color w:val="008800"/>
          <w:sz w:val="20"/>
          <w:szCs w:val="20"/>
          <w:bdr w:val="none" w:sz="0" w:space="0" w:color="auto" w:frame="1"/>
        </w:rPr>
        <w:t>class</w:t>
      </w:r>
      <w:r w:rsidRPr="00B61E2D">
        <w:rPr>
          <w:rFonts w:ascii="inherit" w:eastAsia="Times New Roman" w:hAnsi="inherit" w:cs="Courier New"/>
          <w:color w:val="2F2E2E"/>
          <w:sz w:val="20"/>
          <w:szCs w:val="20"/>
        </w:rPr>
        <w:t xml:space="preserve"> </w:t>
      </w:r>
      <w:proofErr w:type="spellStart"/>
      <w:r w:rsidRPr="00B61E2D">
        <w:rPr>
          <w:rFonts w:ascii="inherit" w:eastAsia="Times New Roman" w:hAnsi="inherit" w:cs="Courier New"/>
          <w:b/>
          <w:bCs/>
          <w:color w:val="BB0066"/>
          <w:sz w:val="20"/>
          <w:szCs w:val="20"/>
          <w:bdr w:val="none" w:sz="0" w:space="0" w:color="auto" w:frame="1"/>
        </w:rPr>
        <w:t>PersonRestService</w:t>
      </w:r>
      <w:proofErr w:type="spellEnd"/>
      <w:r w:rsidRPr="00B61E2D">
        <w:rPr>
          <w:rFonts w:ascii="inherit" w:eastAsia="Times New Roman" w:hAnsi="inherit" w:cs="Courier New"/>
          <w:color w:val="2F2E2E"/>
          <w:sz w:val="20"/>
          <w:szCs w:val="20"/>
        </w:rPr>
        <w:t xml:space="preserve"> {</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b/>
          <w:bCs/>
          <w:color w:val="555555"/>
          <w:sz w:val="20"/>
          <w:szCs w:val="20"/>
          <w:bdr w:val="none" w:sz="0" w:space="0" w:color="auto" w:frame="1"/>
        </w:rPr>
        <w:t>@GET</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b/>
          <w:bCs/>
          <w:color w:val="555555"/>
          <w:sz w:val="20"/>
          <w:szCs w:val="20"/>
          <w:bdr w:val="none" w:sz="0" w:space="0" w:color="auto" w:frame="1"/>
        </w:rPr>
        <w:t>@Path</w:t>
      </w:r>
      <w:r w:rsidRPr="00B61E2D">
        <w:rPr>
          <w:rFonts w:ascii="inherit" w:eastAsia="Times New Roman" w:hAnsi="inherit" w:cs="Courier New"/>
          <w:color w:val="2F2E2E"/>
          <w:sz w:val="20"/>
          <w:szCs w:val="20"/>
        </w:rPr>
        <w:t>(</w:t>
      </w:r>
      <w:r w:rsidRPr="00B61E2D">
        <w:rPr>
          <w:rFonts w:ascii="inherit" w:eastAsia="Times New Roman" w:hAnsi="inherit" w:cs="Courier New"/>
          <w:color w:val="2F2E2E"/>
          <w:sz w:val="20"/>
          <w:szCs w:val="20"/>
          <w:bdr w:val="none" w:sz="0" w:space="0" w:color="auto" w:frame="1"/>
          <w:shd w:val="clear" w:color="auto" w:fill="FFF0F0"/>
        </w:rPr>
        <w:t>"{id}"</w:t>
      </w:r>
      <w:r w:rsidRPr="00B61E2D">
        <w:rPr>
          <w:rFonts w:ascii="inherit" w:eastAsia="Times New Roman" w:hAnsi="inherit" w:cs="Courier New"/>
          <w:color w:val="2F2E2E"/>
          <w:sz w:val="20"/>
          <w:szCs w:val="20"/>
        </w:rPr>
        <w:t>)</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color w:val="2F2E2E"/>
          <w:sz w:val="20"/>
          <w:szCs w:val="20"/>
        </w:rPr>
        <w:t xml:space="preserve">public Response </w:t>
      </w:r>
      <w:proofErr w:type="spellStart"/>
      <w:r w:rsidRPr="00B61E2D">
        <w:rPr>
          <w:rFonts w:ascii="inherit" w:eastAsia="Times New Roman" w:hAnsi="inherit" w:cs="Courier New"/>
          <w:color w:val="2F2E2E"/>
          <w:sz w:val="20"/>
          <w:szCs w:val="20"/>
        </w:rPr>
        <w:t>getPersonById</w:t>
      </w:r>
      <w:proofErr w:type="spellEnd"/>
      <w:r w:rsidRPr="00B61E2D">
        <w:rPr>
          <w:rFonts w:ascii="inherit" w:eastAsia="Times New Roman" w:hAnsi="inherit" w:cs="Courier New"/>
          <w:color w:val="2F2E2E"/>
          <w:sz w:val="20"/>
          <w:szCs w:val="20"/>
        </w:rPr>
        <w:t>(</w:t>
      </w:r>
      <w:r w:rsidRPr="00B61E2D">
        <w:rPr>
          <w:rFonts w:ascii="inherit" w:eastAsia="Times New Roman" w:hAnsi="inherit" w:cs="Courier New"/>
          <w:b/>
          <w:bCs/>
          <w:color w:val="555555"/>
          <w:sz w:val="20"/>
          <w:szCs w:val="20"/>
          <w:bdr w:val="none" w:sz="0" w:space="0" w:color="auto" w:frame="1"/>
        </w:rPr>
        <w:t>@</w:t>
      </w:r>
      <w:proofErr w:type="spellStart"/>
      <w:r w:rsidRPr="00B61E2D">
        <w:rPr>
          <w:rFonts w:ascii="inherit" w:eastAsia="Times New Roman" w:hAnsi="inherit" w:cs="Courier New"/>
          <w:b/>
          <w:bCs/>
          <w:color w:val="555555"/>
          <w:sz w:val="20"/>
          <w:szCs w:val="20"/>
          <w:bdr w:val="none" w:sz="0" w:space="0" w:color="auto" w:frame="1"/>
        </w:rPr>
        <w:t>PathParam</w:t>
      </w:r>
      <w:proofErr w:type="spellEnd"/>
      <w:r w:rsidRPr="00B61E2D">
        <w:rPr>
          <w:rFonts w:ascii="inherit" w:eastAsia="Times New Roman" w:hAnsi="inherit" w:cs="Courier New"/>
          <w:color w:val="2F2E2E"/>
          <w:sz w:val="20"/>
          <w:szCs w:val="20"/>
        </w:rPr>
        <w:t>(</w:t>
      </w:r>
      <w:r w:rsidRPr="00B61E2D">
        <w:rPr>
          <w:rFonts w:ascii="inherit" w:eastAsia="Times New Roman" w:hAnsi="inherit" w:cs="Courier New"/>
          <w:color w:val="2F2E2E"/>
          <w:sz w:val="20"/>
          <w:szCs w:val="20"/>
          <w:bdr w:val="none" w:sz="0" w:space="0" w:color="auto" w:frame="1"/>
          <w:shd w:val="clear" w:color="auto" w:fill="FFF0F0"/>
        </w:rPr>
        <w:t>"id"</w:t>
      </w:r>
      <w:r w:rsidRPr="00B61E2D">
        <w:rPr>
          <w:rFonts w:ascii="inherit" w:eastAsia="Times New Roman" w:hAnsi="inherit" w:cs="Courier New"/>
          <w:color w:val="2F2E2E"/>
          <w:sz w:val="20"/>
          <w:szCs w:val="20"/>
        </w:rPr>
        <w:t xml:space="preserve">) String </w:t>
      </w:r>
      <w:r w:rsidRPr="00B61E2D">
        <w:rPr>
          <w:rFonts w:ascii="inherit" w:eastAsia="Times New Roman" w:hAnsi="inherit" w:cs="Courier New"/>
          <w:color w:val="007020"/>
          <w:sz w:val="20"/>
          <w:szCs w:val="20"/>
          <w:bdr w:val="none" w:sz="0" w:space="0" w:color="auto" w:frame="1"/>
        </w:rPr>
        <w:t>id</w:t>
      </w:r>
      <w:r w:rsidRPr="00B61E2D">
        <w:rPr>
          <w:rFonts w:ascii="inherit" w:eastAsia="Times New Roman" w:hAnsi="inherit" w:cs="Courier New"/>
          <w:color w:val="2F2E2E"/>
          <w:sz w:val="20"/>
          <w:szCs w:val="20"/>
        </w:rPr>
        <w:t>) {</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color w:val="2F2E2E"/>
          <w:sz w:val="20"/>
          <w:szCs w:val="20"/>
        </w:rPr>
        <w:t xml:space="preserve">  </w:t>
      </w:r>
      <w:r w:rsidRPr="00B61E2D">
        <w:rPr>
          <w:rFonts w:ascii="inherit" w:eastAsia="Times New Roman" w:hAnsi="inherit" w:cs="Courier New"/>
          <w:b/>
          <w:bCs/>
          <w:color w:val="008800"/>
          <w:sz w:val="20"/>
          <w:szCs w:val="20"/>
          <w:bdr w:val="none" w:sz="0" w:space="0" w:color="auto" w:frame="1"/>
        </w:rPr>
        <w:t>return</w:t>
      </w:r>
      <w:r w:rsidRPr="00B61E2D">
        <w:rPr>
          <w:rFonts w:ascii="inherit" w:eastAsia="Times New Roman" w:hAnsi="inherit" w:cs="Courier New"/>
          <w:color w:val="2F2E2E"/>
          <w:sz w:val="20"/>
          <w:szCs w:val="20"/>
        </w:rPr>
        <w:t xml:space="preserve"> </w:t>
      </w:r>
      <w:proofErr w:type="spellStart"/>
      <w:r w:rsidRPr="00B61E2D">
        <w:rPr>
          <w:rFonts w:ascii="inherit" w:eastAsia="Times New Roman" w:hAnsi="inherit" w:cs="Courier New"/>
          <w:color w:val="2F2E2E"/>
          <w:sz w:val="20"/>
          <w:szCs w:val="20"/>
        </w:rPr>
        <w:t>Response</w:t>
      </w:r>
      <w:r w:rsidRPr="00B61E2D">
        <w:rPr>
          <w:rFonts w:ascii="inherit" w:eastAsia="Times New Roman" w:hAnsi="inherit" w:cs="Courier New"/>
          <w:color w:val="333333"/>
          <w:sz w:val="20"/>
          <w:szCs w:val="20"/>
          <w:bdr w:val="none" w:sz="0" w:space="0" w:color="auto" w:frame="1"/>
        </w:rPr>
        <w:t>.</w:t>
      </w:r>
      <w:r w:rsidRPr="00B61E2D">
        <w:rPr>
          <w:rFonts w:ascii="inherit" w:eastAsia="Times New Roman" w:hAnsi="inherit" w:cs="Courier New"/>
          <w:color w:val="2F2E2E"/>
          <w:sz w:val="20"/>
          <w:szCs w:val="20"/>
        </w:rPr>
        <w:t>status</w:t>
      </w:r>
      <w:proofErr w:type="spellEnd"/>
      <w:r w:rsidRPr="00B61E2D">
        <w:rPr>
          <w:rFonts w:ascii="inherit" w:eastAsia="Times New Roman" w:hAnsi="inherit" w:cs="Courier New"/>
          <w:color w:val="2F2E2E"/>
          <w:sz w:val="20"/>
          <w:szCs w:val="20"/>
        </w:rPr>
        <w:t>(</w:t>
      </w:r>
      <w:r w:rsidRPr="00B61E2D">
        <w:rPr>
          <w:rFonts w:ascii="inherit" w:eastAsia="Times New Roman" w:hAnsi="inherit" w:cs="Courier New"/>
          <w:b/>
          <w:bCs/>
          <w:color w:val="0000DD"/>
          <w:sz w:val="20"/>
          <w:szCs w:val="20"/>
          <w:bdr w:val="none" w:sz="0" w:space="0" w:color="auto" w:frame="1"/>
        </w:rPr>
        <w:t>200</w:t>
      </w:r>
      <w:r w:rsidRPr="00B61E2D">
        <w:rPr>
          <w:rFonts w:ascii="inherit" w:eastAsia="Times New Roman" w:hAnsi="inherit" w:cs="Courier New"/>
          <w:color w:val="2F2E2E"/>
          <w:sz w:val="20"/>
          <w:szCs w:val="20"/>
        </w:rPr>
        <w:t>)</w:t>
      </w:r>
      <w:r w:rsidRPr="00B61E2D">
        <w:rPr>
          <w:rFonts w:ascii="inherit" w:eastAsia="Times New Roman" w:hAnsi="inherit" w:cs="Courier New"/>
          <w:color w:val="333333"/>
          <w:sz w:val="20"/>
          <w:szCs w:val="20"/>
          <w:bdr w:val="none" w:sz="0" w:space="0" w:color="auto" w:frame="1"/>
        </w:rPr>
        <w:t>.</w:t>
      </w:r>
      <w:r w:rsidRPr="00B61E2D">
        <w:rPr>
          <w:rFonts w:ascii="inherit" w:eastAsia="Times New Roman" w:hAnsi="inherit" w:cs="Courier New"/>
          <w:color w:val="2F2E2E"/>
          <w:sz w:val="20"/>
          <w:szCs w:val="20"/>
        </w:rPr>
        <w:t>entity(</w:t>
      </w:r>
      <w:r w:rsidRPr="00B61E2D">
        <w:rPr>
          <w:rFonts w:ascii="inherit" w:eastAsia="Times New Roman" w:hAnsi="inherit" w:cs="Courier New"/>
          <w:color w:val="2F2E2E"/>
          <w:sz w:val="20"/>
          <w:szCs w:val="20"/>
          <w:bdr w:val="none" w:sz="0" w:space="0" w:color="auto" w:frame="1"/>
          <w:shd w:val="clear" w:color="auto" w:fill="FFF0F0"/>
        </w:rPr>
        <w:t>"</w:t>
      </w:r>
      <w:proofErr w:type="spellStart"/>
      <w:r w:rsidRPr="00B61E2D">
        <w:rPr>
          <w:rFonts w:ascii="inherit" w:eastAsia="Times New Roman" w:hAnsi="inherit" w:cs="Courier New"/>
          <w:color w:val="2F2E2E"/>
          <w:sz w:val="20"/>
          <w:szCs w:val="20"/>
          <w:bdr w:val="none" w:sz="0" w:space="0" w:color="auto" w:frame="1"/>
          <w:shd w:val="clear" w:color="auto" w:fill="FFF0F0"/>
        </w:rPr>
        <w:t>getPersonById</w:t>
      </w:r>
      <w:proofErr w:type="spellEnd"/>
      <w:r w:rsidRPr="00B61E2D">
        <w:rPr>
          <w:rFonts w:ascii="inherit" w:eastAsia="Times New Roman" w:hAnsi="inherit" w:cs="Courier New"/>
          <w:color w:val="2F2E2E"/>
          <w:sz w:val="20"/>
          <w:szCs w:val="20"/>
          <w:bdr w:val="none" w:sz="0" w:space="0" w:color="auto" w:frame="1"/>
          <w:shd w:val="clear" w:color="auto" w:fill="FFF0F0"/>
        </w:rPr>
        <w:t xml:space="preserve"> is called, id : "</w:t>
      </w:r>
      <w:r w:rsidRPr="00B61E2D">
        <w:rPr>
          <w:rFonts w:ascii="inherit" w:eastAsia="Times New Roman" w:hAnsi="inherit" w:cs="Courier New"/>
          <w:color w:val="2F2E2E"/>
          <w:sz w:val="20"/>
          <w:szCs w:val="20"/>
        </w:rPr>
        <w:t xml:space="preserve"> </w:t>
      </w:r>
      <w:r w:rsidRPr="00B61E2D">
        <w:rPr>
          <w:rFonts w:ascii="inherit" w:eastAsia="Times New Roman" w:hAnsi="inherit" w:cs="Courier New"/>
          <w:color w:val="333333"/>
          <w:sz w:val="20"/>
          <w:szCs w:val="20"/>
          <w:bdr w:val="none" w:sz="0" w:space="0" w:color="auto" w:frame="1"/>
        </w:rPr>
        <w:t>+</w:t>
      </w:r>
      <w:r w:rsidRPr="00B61E2D">
        <w:rPr>
          <w:rFonts w:ascii="inherit" w:eastAsia="Times New Roman" w:hAnsi="inherit" w:cs="Courier New"/>
          <w:color w:val="2F2E2E"/>
          <w:sz w:val="20"/>
          <w:szCs w:val="20"/>
        </w:rPr>
        <w:t xml:space="preserve"> </w:t>
      </w:r>
      <w:r w:rsidRPr="00B61E2D">
        <w:rPr>
          <w:rFonts w:ascii="inherit" w:eastAsia="Times New Roman" w:hAnsi="inherit" w:cs="Courier New"/>
          <w:color w:val="007020"/>
          <w:sz w:val="20"/>
          <w:szCs w:val="20"/>
          <w:bdr w:val="none" w:sz="0" w:space="0" w:color="auto" w:frame="1"/>
        </w:rPr>
        <w:t>id</w:t>
      </w:r>
      <w:r w:rsidRPr="00B61E2D">
        <w:rPr>
          <w:rFonts w:ascii="inherit" w:eastAsia="Times New Roman" w:hAnsi="inherit" w:cs="Courier New"/>
          <w:color w:val="2F2E2E"/>
          <w:sz w:val="20"/>
          <w:szCs w:val="20"/>
        </w:rPr>
        <w:t>)</w:t>
      </w:r>
      <w:r w:rsidRPr="00B61E2D">
        <w:rPr>
          <w:rFonts w:ascii="inherit" w:eastAsia="Times New Roman" w:hAnsi="inherit" w:cs="Courier New"/>
          <w:color w:val="333333"/>
          <w:sz w:val="20"/>
          <w:szCs w:val="20"/>
          <w:bdr w:val="none" w:sz="0" w:space="0" w:color="auto" w:frame="1"/>
        </w:rPr>
        <w:t>.</w:t>
      </w:r>
      <w:r w:rsidRPr="00B61E2D">
        <w:rPr>
          <w:rFonts w:ascii="inherit" w:eastAsia="Times New Roman" w:hAnsi="inherit" w:cs="Courier New"/>
          <w:color w:val="2F2E2E"/>
          <w:sz w:val="20"/>
          <w:szCs w:val="20"/>
        </w:rPr>
        <w:t>build();</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color w:val="2F2E2E"/>
          <w:sz w:val="20"/>
          <w:szCs w:val="20"/>
        </w:rPr>
        <w:t xml:space="preserve"> }</w:t>
      </w:r>
    </w:p>
    <w:p w:rsidR="00B61E2D" w:rsidRPr="00B61E2D" w:rsidRDefault="00B61E2D" w:rsidP="00B61E2D">
      <w:pPr>
        <w:pStyle w:val="ListParagraph"/>
        <w:numPr>
          <w:ilvl w:val="0"/>
          <w:numId w:val="16"/>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B61E2D">
        <w:rPr>
          <w:rFonts w:ascii="inherit" w:eastAsia="Times New Roman" w:hAnsi="inherit" w:cs="Courier New"/>
          <w:color w:val="2F2E2E"/>
          <w:sz w:val="20"/>
          <w:szCs w:val="20"/>
        </w:rPr>
        <w:t>}</w:t>
      </w:r>
    </w:p>
    <w:p w:rsidR="0087002D" w:rsidRPr="002E7D0E" w:rsidRDefault="0087002D" w:rsidP="0087002D">
      <w:pPr>
        <w:shd w:val="clear" w:color="auto" w:fill="FFFFFF"/>
        <w:spacing w:after="0" w:line="330" w:lineRule="atLeast"/>
        <w:rPr>
          <w:rFonts w:ascii="Arial" w:eastAsia="Times New Roman" w:hAnsi="Arial" w:cs="Arial"/>
          <w:color w:val="2F2E2E"/>
          <w:sz w:val="27"/>
          <w:szCs w:val="27"/>
        </w:rPr>
      </w:pPr>
    </w:p>
    <w:p w:rsidR="002E7D0E" w:rsidRPr="00E82C72" w:rsidRDefault="002E7D0E" w:rsidP="002E7D0E">
      <w:pPr>
        <w:shd w:val="clear" w:color="auto" w:fill="FFFFFF"/>
        <w:spacing w:after="0" w:line="330" w:lineRule="atLeast"/>
        <w:ind w:left="375"/>
        <w:rPr>
          <w:rFonts w:ascii="Arial" w:eastAsia="Times New Roman" w:hAnsi="Arial" w:cs="Arial"/>
          <w:color w:val="2F2E2E"/>
          <w:sz w:val="27"/>
          <w:szCs w:val="27"/>
        </w:rPr>
      </w:pPr>
    </w:p>
    <w:p w:rsidR="00B344AB" w:rsidRPr="00B344AB" w:rsidRDefault="00B344AB" w:rsidP="00B344AB">
      <w:pPr>
        <w:shd w:val="clear" w:color="auto" w:fill="FFFFFF"/>
        <w:spacing w:after="0" w:line="330" w:lineRule="atLeast"/>
        <w:textAlignment w:val="baseline"/>
        <w:rPr>
          <w:rFonts w:ascii="Arial" w:eastAsia="Times New Roman" w:hAnsi="Arial" w:cs="Arial"/>
          <w:color w:val="2F2E2E"/>
          <w:sz w:val="27"/>
          <w:szCs w:val="27"/>
        </w:rPr>
      </w:pPr>
    </w:p>
    <w:p w:rsidR="00F32CE4" w:rsidRPr="00F32CE4" w:rsidRDefault="00F32CE4" w:rsidP="00F32CE4">
      <w:pPr>
        <w:spacing w:after="0" w:line="240" w:lineRule="auto"/>
        <w:rPr>
          <w:rFonts w:ascii="Times New Roman" w:eastAsia="Times New Roman" w:hAnsi="Times New Roman" w:cs="Times New Roman"/>
          <w:sz w:val="24"/>
          <w:szCs w:val="24"/>
        </w:rPr>
      </w:pPr>
      <w:r w:rsidRPr="00F32CE4">
        <w:rPr>
          <w:rFonts w:ascii="inherit" w:eastAsia="Times New Roman" w:hAnsi="inherit" w:cs="Arial"/>
          <w:b/>
          <w:bCs/>
          <w:color w:val="38761D"/>
          <w:sz w:val="27"/>
          <w:szCs w:val="27"/>
          <w:bdr w:val="none" w:sz="0" w:space="0" w:color="auto" w:frame="1"/>
          <w:shd w:val="clear" w:color="auto" w:fill="FFFFFF"/>
        </w:rPr>
        <w:t>What does a @</w:t>
      </w:r>
      <w:proofErr w:type="spellStart"/>
      <w:r w:rsidRPr="00F32CE4">
        <w:rPr>
          <w:rFonts w:ascii="inherit" w:eastAsia="Times New Roman" w:hAnsi="inherit" w:cs="Arial"/>
          <w:b/>
          <w:bCs/>
          <w:color w:val="38761D"/>
          <w:sz w:val="27"/>
          <w:szCs w:val="27"/>
          <w:bdr w:val="none" w:sz="0" w:space="0" w:color="auto" w:frame="1"/>
          <w:shd w:val="clear" w:color="auto" w:fill="FFFFFF"/>
        </w:rPr>
        <w:t>QueryParam</w:t>
      </w:r>
      <w:proofErr w:type="spellEnd"/>
      <w:r w:rsidRPr="00F32CE4">
        <w:rPr>
          <w:rFonts w:ascii="inherit" w:eastAsia="Times New Roman" w:hAnsi="inherit" w:cs="Arial"/>
          <w:b/>
          <w:bCs/>
          <w:color w:val="38761D"/>
          <w:sz w:val="27"/>
          <w:szCs w:val="27"/>
          <w:bdr w:val="none" w:sz="0" w:space="0" w:color="auto" w:frame="1"/>
          <w:shd w:val="clear" w:color="auto" w:fill="FFFFFF"/>
        </w:rPr>
        <w:t xml:space="preserve"> do?</w:t>
      </w:r>
      <w:r w:rsidRPr="00F32CE4">
        <w:rPr>
          <w:rFonts w:ascii="Arial" w:eastAsia="Times New Roman" w:hAnsi="Arial" w:cs="Arial"/>
          <w:color w:val="2F2E2E"/>
          <w:sz w:val="27"/>
          <w:szCs w:val="27"/>
        </w:rPr>
        <w:br/>
      </w:r>
      <w:r w:rsidRPr="00F32CE4">
        <w:rPr>
          <w:rFonts w:ascii="Arial" w:eastAsia="Times New Roman" w:hAnsi="Arial" w:cs="Arial"/>
          <w:b/>
          <w:bCs/>
          <w:color w:val="2F2E2E"/>
          <w:sz w:val="27"/>
          <w:szCs w:val="27"/>
          <w:shd w:val="clear" w:color="auto" w:fill="FFFFFF"/>
        </w:rPr>
        <w:br/>
      </w:r>
    </w:p>
    <w:p w:rsidR="00F32CE4" w:rsidRPr="00F32CE4" w:rsidRDefault="00F32CE4" w:rsidP="00F32CE4">
      <w:pPr>
        <w:shd w:val="clear" w:color="auto" w:fill="FFFFFF"/>
        <w:spacing w:after="0" w:line="330" w:lineRule="atLeast"/>
        <w:textAlignment w:val="baseline"/>
        <w:rPr>
          <w:rFonts w:ascii="Arial" w:eastAsia="Times New Roman" w:hAnsi="Arial" w:cs="Arial"/>
          <w:color w:val="2F2E2E"/>
          <w:sz w:val="27"/>
          <w:szCs w:val="27"/>
        </w:rPr>
      </w:pPr>
      <w:r w:rsidRPr="00F32CE4">
        <w:rPr>
          <w:rFonts w:ascii="Arial" w:eastAsia="Times New Roman" w:hAnsi="Arial" w:cs="Arial"/>
          <w:color w:val="2F2E2E"/>
          <w:sz w:val="27"/>
          <w:szCs w:val="27"/>
        </w:rPr>
        <w:t>    @</w:t>
      </w:r>
      <w:proofErr w:type="spellStart"/>
      <w:r w:rsidRPr="00F32CE4">
        <w:rPr>
          <w:rFonts w:ascii="Arial" w:eastAsia="Times New Roman" w:hAnsi="Arial" w:cs="Arial"/>
          <w:color w:val="2F2E2E"/>
          <w:sz w:val="27"/>
          <w:szCs w:val="27"/>
        </w:rPr>
        <w:t>QueryParam</w:t>
      </w:r>
      <w:proofErr w:type="spellEnd"/>
      <w:r w:rsidRPr="00F32CE4">
        <w:rPr>
          <w:rFonts w:ascii="Arial" w:eastAsia="Times New Roman" w:hAnsi="Arial" w:cs="Arial"/>
          <w:color w:val="2F2E2E"/>
          <w:sz w:val="27"/>
          <w:szCs w:val="27"/>
        </w:rPr>
        <w:t xml:space="preserve"> annotation injects URI query parameter into Java method.</w:t>
      </w:r>
    </w:p>
    <w:p w:rsidR="00F32CE4" w:rsidRPr="00F32CE4" w:rsidRDefault="00F32CE4" w:rsidP="00F32CE4">
      <w:pPr>
        <w:shd w:val="clear" w:color="auto" w:fill="FFFFFF"/>
        <w:spacing w:after="0" w:line="330" w:lineRule="atLeast"/>
        <w:textAlignment w:val="baseline"/>
        <w:rPr>
          <w:rFonts w:ascii="Arial" w:eastAsia="Times New Roman" w:hAnsi="Arial" w:cs="Arial"/>
          <w:color w:val="2F2E2E"/>
          <w:sz w:val="27"/>
          <w:szCs w:val="27"/>
        </w:rPr>
      </w:pP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008800"/>
          <w:sz w:val="20"/>
          <w:szCs w:val="20"/>
          <w:bdr w:val="none" w:sz="0" w:space="0" w:color="auto" w:frame="1"/>
        </w:rPr>
        <w:t>import</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b/>
          <w:bCs/>
          <w:color w:val="0E84B5"/>
          <w:sz w:val="20"/>
          <w:szCs w:val="20"/>
          <w:bdr w:val="none" w:sz="0" w:space="0" w:color="auto" w:frame="1"/>
        </w:rPr>
        <w:t>java.util.List</w:t>
      </w:r>
      <w:proofErr w:type="spellEnd"/>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008800"/>
          <w:sz w:val="20"/>
          <w:szCs w:val="20"/>
          <w:bdr w:val="none" w:sz="0" w:space="0" w:color="auto" w:frame="1"/>
        </w:rPr>
        <w:t>import</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b/>
          <w:bCs/>
          <w:color w:val="0E84B5"/>
          <w:sz w:val="20"/>
          <w:szCs w:val="20"/>
          <w:bdr w:val="none" w:sz="0" w:space="0" w:color="auto" w:frame="1"/>
        </w:rPr>
        <w:t>javax.ws.rs.GET</w:t>
      </w:r>
      <w:proofErr w:type="spellEnd"/>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008800"/>
          <w:sz w:val="20"/>
          <w:szCs w:val="20"/>
          <w:bdr w:val="none" w:sz="0" w:space="0" w:color="auto" w:frame="1"/>
        </w:rPr>
        <w:t>import</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b/>
          <w:bCs/>
          <w:color w:val="0E84B5"/>
          <w:sz w:val="20"/>
          <w:szCs w:val="20"/>
          <w:bdr w:val="none" w:sz="0" w:space="0" w:color="auto" w:frame="1"/>
        </w:rPr>
        <w:t>javax.ws.rs.Path</w:t>
      </w:r>
      <w:proofErr w:type="spellEnd"/>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008800"/>
          <w:sz w:val="20"/>
          <w:szCs w:val="20"/>
          <w:bdr w:val="none" w:sz="0" w:space="0" w:color="auto" w:frame="1"/>
        </w:rPr>
        <w:t>import</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b/>
          <w:bCs/>
          <w:color w:val="0E84B5"/>
          <w:sz w:val="20"/>
          <w:szCs w:val="20"/>
          <w:bdr w:val="none" w:sz="0" w:space="0" w:color="auto" w:frame="1"/>
        </w:rPr>
        <w:t>javax.ws.rs.QueryParam</w:t>
      </w:r>
      <w:proofErr w:type="spellEnd"/>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008800"/>
          <w:sz w:val="20"/>
          <w:szCs w:val="20"/>
          <w:bdr w:val="none" w:sz="0" w:space="0" w:color="auto" w:frame="1"/>
        </w:rPr>
        <w:t>import</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b/>
          <w:bCs/>
          <w:color w:val="0E84B5"/>
          <w:sz w:val="20"/>
          <w:szCs w:val="20"/>
          <w:bdr w:val="none" w:sz="0" w:space="0" w:color="auto" w:frame="1"/>
        </w:rPr>
        <w:t>javax.ws.rs.core.Response</w:t>
      </w:r>
      <w:proofErr w:type="spellEnd"/>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555555"/>
          <w:sz w:val="20"/>
          <w:szCs w:val="20"/>
          <w:bdr w:val="none" w:sz="0" w:space="0" w:color="auto" w:frame="1"/>
        </w:rPr>
        <w:t>@Path</w:t>
      </w:r>
      <w:r w:rsidRPr="00F32CE4">
        <w:rPr>
          <w:rFonts w:ascii="inherit" w:eastAsia="Times New Roman" w:hAnsi="inherit" w:cs="Courier New"/>
          <w:color w:val="2F2E2E"/>
          <w:sz w:val="20"/>
          <w:szCs w:val="20"/>
        </w:rPr>
        <w:t>(</w:t>
      </w:r>
      <w:r w:rsidRPr="00F32CE4">
        <w:rPr>
          <w:rFonts w:ascii="inherit" w:eastAsia="Times New Roman" w:hAnsi="inherit" w:cs="Courier New"/>
          <w:color w:val="2F2E2E"/>
          <w:sz w:val="20"/>
          <w:szCs w:val="20"/>
          <w:bdr w:val="none" w:sz="0" w:space="0" w:color="auto" w:frame="1"/>
          <w:shd w:val="clear" w:color="auto" w:fill="FFF0F0"/>
        </w:rPr>
        <w:t>"/persons"</w:t>
      </w:r>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color w:val="2F2E2E"/>
          <w:sz w:val="20"/>
          <w:szCs w:val="20"/>
        </w:rPr>
        <w:t xml:space="preserve">public </w:t>
      </w:r>
      <w:r w:rsidRPr="00F32CE4">
        <w:rPr>
          <w:rFonts w:ascii="inherit" w:eastAsia="Times New Roman" w:hAnsi="inherit" w:cs="Courier New"/>
          <w:b/>
          <w:bCs/>
          <w:color w:val="008800"/>
          <w:sz w:val="20"/>
          <w:szCs w:val="20"/>
          <w:bdr w:val="none" w:sz="0" w:space="0" w:color="auto" w:frame="1"/>
        </w:rPr>
        <w:t>class</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b/>
          <w:bCs/>
          <w:color w:val="BB0066"/>
          <w:sz w:val="20"/>
          <w:szCs w:val="20"/>
          <w:bdr w:val="none" w:sz="0" w:space="0" w:color="auto" w:frame="1"/>
        </w:rPr>
        <w:t>PersonService</w:t>
      </w:r>
      <w:proofErr w:type="spellEnd"/>
      <w:r w:rsidRPr="00F32CE4">
        <w:rPr>
          <w:rFonts w:ascii="inherit" w:eastAsia="Times New Roman" w:hAnsi="inherit" w:cs="Courier New"/>
          <w:color w:val="2F2E2E"/>
          <w:sz w:val="20"/>
          <w:szCs w:val="20"/>
        </w:rPr>
        <w:t xml:space="preserve"> {</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555555"/>
          <w:sz w:val="20"/>
          <w:szCs w:val="20"/>
          <w:bdr w:val="none" w:sz="0" w:space="0" w:color="auto" w:frame="1"/>
        </w:rPr>
        <w:t>@GET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555555"/>
          <w:sz w:val="20"/>
          <w:szCs w:val="20"/>
          <w:bdr w:val="none" w:sz="0" w:space="0" w:color="auto" w:frame="1"/>
        </w:rPr>
        <w:lastRenderedPageBreak/>
        <w:t>@Path</w:t>
      </w:r>
      <w:r w:rsidRPr="00F32CE4">
        <w:rPr>
          <w:rFonts w:ascii="inherit" w:eastAsia="Times New Roman" w:hAnsi="inherit" w:cs="Courier New"/>
          <w:color w:val="2F2E2E"/>
          <w:sz w:val="20"/>
          <w:szCs w:val="20"/>
        </w:rPr>
        <w:t>(</w:t>
      </w:r>
      <w:r w:rsidRPr="00F32CE4">
        <w:rPr>
          <w:rFonts w:ascii="inherit" w:eastAsia="Times New Roman" w:hAnsi="inherit" w:cs="Courier New"/>
          <w:color w:val="2F2E2E"/>
          <w:sz w:val="20"/>
          <w:szCs w:val="20"/>
          <w:bdr w:val="none" w:sz="0" w:space="0" w:color="auto" w:frame="1"/>
          <w:shd w:val="clear" w:color="auto" w:fill="FFF0F0"/>
        </w:rPr>
        <w:t>"/query"</w:t>
      </w:r>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color w:val="2F2E2E"/>
          <w:sz w:val="20"/>
          <w:szCs w:val="20"/>
        </w:rPr>
        <w:t xml:space="preserve">public Response </w:t>
      </w:r>
      <w:proofErr w:type="spellStart"/>
      <w:r w:rsidRPr="00F32CE4">
        <w:rPr>
          <w:rFonts w:ascii="inherit" w:eastAsia="Times New Roman" w:hAnsi="inherit" w:cs="Courier New"/>
          <w:color w:val="2F2E2E"/>
          <w:sz w:val="20"/>
          <w:szCs w:val="20"/>
        </w:rPr>
        <w:t>getPersons</w:t>
      </w:r>
      <w:proofErr w:type="spellEnd"/>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555555"/>
          <w:sz w:val="20"/>
          <w:szCs w:val="20"/>
          <w:bdr w:val="none" w:sz="0" w:space="0" w:color="auto" w:frame="1"/>
        </w:rPr>
        <w:t>@</w:t>
      </w:r>
      <w:proofErr w:type="spellStart"/>
      <w:r w:rsidRPr="00F32CE4">
        <w:rPr>
          <w:rFonts w:ascii="inherit" w:eastAsia="Times New Roman" w:hAnsi="inherit" w:cs="Courier New"/>
          <w:b/>
          <w:bCs/>
          <w:color w:val="555555"/>
          <w:sz w:val="20"/>
          <w:szCs w:val="20"/>
          <w:bdr w:val="none" w:sz="0" w:space="0" w:color="auto" w:frame="1"/>
        </w:rPr>
        <w:t>QueryParam</w:t>
      </w:r>
      <w:proofErr w:type="spellEnd"/>
      <w:r w:rsidRPr="00F32CE4">
        <w:rPr>
          <w:rFonts w:ascii="inherit" w:eastAsia="Times New Roman" w:hAnsi="inherit" w:cs="Courier New"/>
          <w:color w:val="2F2E2E"/>
          <w:sz w:val="20"/>
          <w:szCs w:val="20"/>
        </w:rPr>
        <w:t>(</w:t>
      </w:r>
      <w:r w:rsidRPr="00F32CE4">
        <w:rPr>
          <w:rFonts w:ascii="inherit" w:eastAsia="Times New Roman" w:hAnsi="inherit" w:cs="Courier New"/>
          <w:color w:val="2F2E2E"/>
          <w:sz w:val="20"/>
          <w:szCs w:val="20"/>
          <w:bdr w:val="none" w:sz="0" w:space="0" w:color="auto" w:frame="1"/>
          <w:shd w:val="clear" w:color="auto" w:fill="FFF0F0"/>
        </w:rPr>
        <w:t>"from"</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color w:val="007020"/>
          <w:sz w:val="20"/>
          <w:szCs w:val="20"/>
          <w:bdr w:val="none" w:sz="0" w:space="0" w:color="auto" w:frame="1"/>
        </w:rPr>
        <w:t>int</w:t>
      </w:r>
      <w:proofErr w:type="spellEnd"/>
      <w:r w:rsidRPr="00F32CE4">
        <w:rPr>
          <w:rFonts w:ascii="inherit" w:eastAsia="Times New Roman" w:hAnsi="inherit" w:cs="Courier New"/>
          <w:color w:val="2F2E2E"/>
          <w:sz w:val="20"/>
          <w:szCs w:val="20"/>
        </w:rPr>
        <w:t xml:space="preserve"> from,</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555555"/>
          <w:sz w:val="20"/>
          <w:szCs w:val="20"/>
          <w:bdr w:val="none" w:sz="0" w:space="0" w:color="auto" w:frame="1"/>
        </w:rPr>
        <w:t>@</w:t>
      </w:r>
      <w:proofErr w:type="spellStart"/>
      <w:r w:rsidRPr="00F32CE4">
        <w:rPr>
          <w:rFonts w:ascii="inherit" w:eastAsia="Times New Roman" w:hAnsi="inherit" w:cs="Courier New"/>
          <w:b/>
          <w:bCs/>
          <w:color w:val="555555"/>
          <w:sz w:val="20"/>
          <w:szCs w:val="20"/>
          <w:bdr w:val="none" w:sz="0" w:space="0" w:color="auto" w:frame="1"/>
        </w:rPr>
        <w:t>QueryParam</w:t>
      </w:r>
      <w:proofErr w:type="spellEnd"/>
      <w:r w:rsidRPr="00F32CE4">
        <w:rPr>
          <w:rFonts w:ascii="inherit" w:eastAsia="Times New Roman" w:hAnsi="inherit" w:cs="Courier New"/>
          <w:color w:val="2F2E2E"/>
          <w:sz w:val="20"/>
          <w:szCs w:val="20"/>
        </w:rPr>
        <w:t>(</w:t>
      </w:r>
      <w:r w:rsidRPr="00F32CE4">
        <w:rPr>
          <w:rFonts w:ascii="inherit" w:eastAsia="Times New Roman" w:hAnsi="inherit" w:cs="Courier New"/>
          <w:color w:val="2F2E2E"/>
          <w:sz w:val="20"/>
          <w:szCs w:val="20"/>
          <w:bdr w:val="none" w:sz="0" w:space="0" w:color="auto" w:frame="1"/>
          <w:shd w:val="clear" w:color="auto" w:fill="FFF0F0"/>
        </w:rPr>
        <w:t>"to"</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color w:val="007020"/>
          <w:sz w:val="20"/>
          <w:szCs w:val="20"/>
          <w:bdr w:val="none" w:sz="0" w:space="0" w:color="auto" w:frame="1"/>
        </w:rPr>
        <w:t>int</w:t>
      </w:r>
      <w:proofErr w:type="spellEnd"/>
      <w:r w:rsidRPr="00F32CE4">
        <w:rPr>
          <w:rFonts w:ascii="inherit" w:eastAsia="Times New Roman" w:hAnsi="inherit" w:cs="Courier New"/>
          <w:color w:val="2F2E2E"/>
          <w:sz w:val="20"/>
          <w:szCs w:val="20"/>
        </w:rPr>
        <w:t xml:space="preserve"> to,</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555555"/>
          <w:sz w:val="20"/>
          <w:szCs w:val="20"/>
          <w:bdr w:val="none" w:sz="0" w:space="0" w:color="auto" w:frame="1"/>
        </w:rPr>
        <w:t>@</w:t>
      </w:r>
      <w:proofErr w:type="spellStart"/>
      <w:r w:rsidRPr="00F32CE4">
        <w:rPr>
          <w:rFonts w:ascii="inherit" w:eastAsia="Times New Roman" w:hAnsi="inherit" w:cs="Courier New"/>
          <w:b/>
          <w:bCs/>
          <w:color w:val="555555"/>
          <w:sz w:val="20"/>
          <w:szCs w:val="20"/>
          <w:bdr w:val="none" w:sz="0" w:space="0" w:color="auto" w:frame="1"/>
        </w:rPr>
        <w:t>QueryParam</w:t>
      </w:r>
      <w:proofErr w:type="spellEnd"/>
      <w:r w:rsidRPr="00F32CE4">
        <w:rPr>
          <w:rFonts w:ascii="inherit" w:eastAsia="Times New Roman" w:hAnsi="inherit" w:cs="Courier New"/>
          <w:color w:val="2F2E2E"/>
          <w:sz w:val="20"/>
          <w:szCs w:val="20"/>
        </w:rPr>
        <w:t>(</w:t>
      </w:r>
      <w:r w:rsidRPr="00F32CE4">
        <w:rPr>
          <w:rFonts w:ascii="inherit" w:eastAsia="Times New Roman" w:hAnsi="inherit" w:cs="Courier New"/>
          <w:color w:val="2F2E2E"/>
          <w:sz w:val="20"/>
          <w:szCs w:val="20"/>
          <w:bdr w:val="none" w:sz="0" w:space="0" w:color="auto" w:frame="1"/>
          <w:shd w:val="clear" w:color="auto" w:fill="FFF0F0"/>
        </w:rPr>
        <w:t>"</w:t>
      </w:r>
      <w:proofErr w:type="spellStart"/>
      <w:r w:rsidRPr="00F32CE4">
        <w:rPr>
          <w:rFonts w:ascii="inherit" w:eastAsia="Times New Roman" w:hAnsi="inherit" w:cs="Courier New"/>
          <w:color w:val="2F2E2E"/>
          <w:sz w:val="20"/>
          <w:szCs w:val="20"/>
          <w:bdr w:val="none" w:sz="0" w:space="0" w:color="auto" w:frame="1"/>
          <w:shd w:val="clear" w:color="auto" w:fill="FFF0F0"/>
        </w:rPr>
        <w:t>orderBy</w:t>
      </w:r>
      <w:proofErr w:type="spellEnd"/>
      <w:r w:rsidRPr="00F32CE4">
        <w:rPr>
          <w:rFonts w:ascii="inherit" w:eastAsia="Times New Roman" w:hAnsi="inherit" w:cs="Courier New"/>
          <w:color w:val="2F2E2E"/>
          <w:sz w:val="20"/>
          <w:szCs w:val="20"/>
          <w:bdr w:val="none" w:sz="0" w:space="0" w:color="auto" w:frame="1"/>
          <w:shd w:val="clear" w:color="auto" w:fill="FFF0F0"/>
        </w:rPr>
        <w:t>"</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color w:val="2F2E2E"/>
          <w:sz w:val="20"/>
          <w:szCs w:val="20"/>
        </w:rPr>
        <w:t>List</w:t>
      </w:r>
      <w:r w:rsidRPr="00F32CE4">
        <w:rPr>
          <w:rFonts w:ascii="inherit" w:eastAsia="Times New Roman" w:hAnsi="inherit" w:cs="Courier New"/>
          <w:color w:val="333333"/>
          <w:sz w:val="20"/>
          <w:szCs w:val="20"/>
          <w:bdr w:val="none" w:sz="0" w:space="0" w:color="auto" w:frame="1"/>
        </w:rPr>
        <w:t>&amp;</w:t>
      </w:r>
      <w:r w:rsidRPr="00F32CE4">
        <w:rPr>
          <w:rFonts w:ascii="inherit" w:eastAsia="Times New Roman" w:hAnsi="inherit" w:cs="Courier New"/>
          <w:color w:val="2F2E2E"/>
          <w:sz w:val="20"/>
          <w:szCs w:val="20"/>
        </w:rPr>
        <w:t>lt;String</w:t>
      </w:r>
      <w:r w:rsidRPr="00F32CE4">
        <w:rPr>
          <w:rFonts w:ascii="inherit" w:eastAsia="Times New Roman" w:hAnsi="inherit" w:cs="Courier New"/>
          <w:color w:val="333333"/>
          <w:sz w:val="20"/>
          <w:szCs w:val="20"/>
          <w:bdr w:val="none" w:sz="0" w:space="0" w:color="auto" w:frame="1"/>
        </w:rPr>
        <w:t>&amp;</w:t>
      </w:r>
      <w:r w:rsidRPr="00F32CE4">
        <w:rPr>
          <w:rFonts w:ascii="inherit" w:eastAsia="Times New Roman" w:hAnsi="inherit" w:cs="Courier New"/>
          <w:color w:val="2F2E2E"/>
          <w:sz w:val="20"/>
          <w:szCs w:val="20"/>
        </w:rPr>
        <w:t>gt</w:t>
      </w:r>
      <w:proofErr w:type="spellEnd"/>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color w:val="2F2E2E"/>
          <w:sz w:val="20"/>
          <w:szCs w:val="20"/>
        </w:rPr>
        <w:t>orderBy</w:t>
      </w:r>
      <w:proofErr w:type="spellEnd"/>
      <w:r w:rsidRPr="00F32CE4">
        <w:rPr>
          <w:rFonts w:ascii="inherit" w:eastAsia="Times New Roman" w:hAnsi="inherit" w:cs="Courier New"/>
          <w:color w:val="2F2E2E"/>
          <w:sz w:val="20"/>
          <w:szCs w:val="20"/>
        </w:rPr>
        <w:t>) {</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b/>
          <w:bCs/>
          <w:color w:val="008800"/>
          <w:sz w:val="20"/>
          <w:szCs w:val="20"/>
          <w:bdr w:val="none" w:sz="0" w:space="0" w:color="auto" w:frame="1"/>
        </w:rPr>
        <w:t>return</w:t>
      </w:r>
      <w:r w:rsidRPr="00F32CE4">
        <w:rPr>
          <w:rFonts w:ascii="inherit" w:eastAsia="Times New Roman" w:hAnsi="inherit" w:cs="Courier New"/>
          <w:color w:val="2F2E2E"/>
          <w:sz w:val="20"/>
          <w:szCs w:val="20"/>
        </w:rPr>
        <w:t xml:space="preserve"> Response</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status(</w:t>
      </w:r>
      <w:r w:rsidRPr="00F32CE4">
        <w:rPr>
          <w:rFonts w:ascii="inherit" w:eastAsia="Times New Roman" w:hAnsi="inherit" w:cs="Courier New"/>
          <w:b/>
          <w:bCs/>
          <w:color w:val="0000DD"/>
          <w:sz w:val="20"/>
          <w:szCs w:val="20"/>
          <w:bdr w:val="none" w:sz="0" w:space="0" w:color="auto" w:frame="1"/>
        </w:rPr>
        <w:t>200</w:t>
      </w:r>
      <w:r w:rsidRPr="00F32CE4">
        <w:rPr>
          <w:rFonts w:ascii="inherit" w:eastAsia="Times New Roman" w:hAnsi="inherit" w:cs="Courier New"/>
          <w:color w:val="2F2E2E"/>
          <w:sz w:val="20"/>
          <w:szCs w:val="20"/>
        </w:rPr>
        <w:t>)</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entity(</w:t>
      </w:r>
      <w:r w:rsidRPr="00F32CE4">
        <w:rPr>
          <w:rFonts w:ascii="inherit" w:eastAsia="Times New Roman" w:hAnsi="inherit" w:cs="Courier New"/>
          <w:color w:val="2F2E2E"/>
          <w:sz w:val="20"/>
          <w:szCs w:val="20"/>
          <w:bdr w:val="none" w:sz="0" w:space="0" w:color="auto" w:frame="1"/>
          <w:shd w:val="clear" w:color="auto" w:fill="FFF0F0"/>
        </w:rPr>
        <w:t>"</w:t>
      </w:r>
      <w:proofErr w:type="spellStart"/>
      <w:r w:rsidRPr="00F32CE4">
        <w:rPr>
          <w:rFonts w:ascii="inherit" w:eastAsia="Times New Roman" w:hAnsi="inherit" w:cs="Courier New"/>
          <w:color w:val="2F2E2E"/>
          <w:sz w:val="20"/>
          <w:szCs w:val="20"/>
          <w:bdr w:val="none" w:sz="0" w:space="0" w:color="auto" w:frame="1"/>
          <w:shd w:val="clear" w:color="auto" w:fill="FFF0F0"/>
        </w:rPr>
        <w:t>getPersons</w:t>
      </w:r>
      <w:proofErr w:type="spellEnd"/>
      <w:r w:rsidRPr="00F32CE4">
        <w:rPr>
          <w:rFonts w:ascii="inherit" w:eastAsia="Times New Roman" w:hAnsi="inherit" w:cs="Courier New"/>
          <w:color w:val="2F2E2E"/>
          <w:sz w:val="20"/>
          <w:szCs w:val="20"/>
          <w:bdr w:val="none" w:sz="0" w:space="0" w:color="auto" w:frame="1"/>
          <w:shd w:val="clear" w:color="auto" w:fill="FFF0F0"/>
        </w:rPr>
        <w:t xml:space="preserve"> is called, from : "</w:t>
      </w: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 xml:space="preserve"> </w:t>
      </w:r>
      <w:r w:rsidRPr="00F32CE4">
        <w:rPr>
          <w:rFonts w:ascii="inherit" w:eastAsia="Times New Roman" w:hAnsi="inherit" w:cs="Courier New"/>
          <w:b/>
          <w:bCs/>
          <w:color w:val="008800"/>
          <w:sz w:val="20"/>
          <w:szCs w:val="20"/>
          <w:bdr w:val="none" w:sz="0" w:space="0" w:color="auto" w:frame="1"/>
        </w:rPr>
        <w:t>from</w:t>
      </w: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2F2E2E"/>
          <w:sz w:val="20"/>
          <w:szCs w:val="20"/>
          <w:bdr w:val="none" w:sz="0" w:space="0" w:color="auto" w:frame="1"/>
          <w:shd w:val="clear" w:color="auto" w:fill="FFF0F0"/>
        </w:rPr>
        <w:t>", to : "</w:t>
      </w: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 xml:space="preserve"> to</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2F2E2E"/>
          <w:sz w:val="20"/>
          <w:szCs w:val="20"/>
          <w:bdr w:val="none" w:sz="0" w:space="0" w:color="auto" w:frame="1"/>
          <w:shd w:val="clear" w:color="auto" w:fill="FFF0F0"/>
        </w:rPr>
        <w:t xml:space="preserve">", </w:t>
      </w:r>
      <w:proofErr w:type="spellStart"/>
      <w:r w:rsidRPr="00F32CE4">
        <w:rPr>
          <w:rFonts w:ascii="inherit" w:eastAsia="Times New Roman" w:hAnsi="inherit" w:cs="Courier New"/>
          <w:color w:val="2F2E2E"/>
          <w:sz w:val="20"/>
          <w:szCs w:val="20"/>
          <w:bdr w:val="none" w:sz="0" w:space="0" w:color="auto" w:frame="1"/>
          <w:shd w:val="clear" w:color="auto" w:fill="FFF0F0"/>
        </w:rPr>
        <w:t>orderBy</w:t>
      </w:r>
      <w:proofErr w:type="spellEnd"/>
      <w:r w:rsidRPr="00F32CE4">
        <w:rPr>
          <w:rFonts w:ascii="inherit" w:eastAsia="Times New Roman" w:hAnsi="inherit" w:cs="Courier New"/>
          <w:color w:val="2F2E2E"/>
          <w:sz w:val="20"/>
          <w:szCs w:val="20"/>
          <w:bdr w:val="none" w:sz="0" w:space="0" w:color="auto" w:frame="1"/>
          <w:shd w:val="clear" w:color="auto" w:fill="FFF0F0"/>
        </w:rPr>
        <w:t>"</w:t>
      </w:r>
      <w:r w:rsidRPr="00F32CE4">
        <w:rPr>
          <w:rFonts w:ascii="inherit" w:eastAsia="Times New Roman" w:hAnsi="inherit" w:cs="Courier New"/>
          <w:color w:val="2F2E2E"/>
          <w:sz w:val="20"/>
          <w:szCs w:val="20"/>
        </w:rPr>
        <w:t xml:space="preserve"> </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 xml:space="preserve"> </w:t>
      </w:r>
      <w:proofErr w:type="spellStart"/>
      <w:r w:rsidRPr="00F32CE4">
        <w:rPr>
          <w:rFonts w:ascii="inherit" w:eastAsia="Times New Roman" w:hAnsi="inherit" w:cs="Courier New"/>
          <w:color w:val="2F2E2E"/>
          <w:sz w:val="20"/>
          <w:szCs w:val="20"/>
        </w:rPr>
        <w:t>orderBy</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toString</w:t>
      </w:r>
      <w:proofErr w:type="spellEnd"/>
      <w:r w:rsidRPr="00F32CE4">
        <w:rPr>
          <w:rFonts w:ascii="inherit" w:eastAsia="Times New Roman" w:hAnsi="inherit" w:cs="Courier New"/>
          <w:color w:val="2F2E2E"/>
          <w:sz w:val="20"/>
          <w:szCs w:val="20"/>
        </w:rPr>
        <w:t>())</w:t>
      </w:r>
      <w:r w:rsidRPr="00F32CE4">
        <w:rPr>
          <w:rFonts w:ascii="inherit" w:eastAsia="Times New Roman" w:hAnsi="inherit" w:cs="Courier New"/>
          <w:color w:val="333333"/>
          <w:sz w:val="20"/>
          <w:szCs w:val="20"/>
          <w:bdr w:val="none" w:sz="0" w:space="0" w:color="auto" w:frame="1"/>
        </w:rPr>
        <w:t>.</w:t>
      </w:r>
      <w:r w:rsidRPr="00F32CE4">
        <w:rPr>
          <w:rFonts w:ascii="inherit" w:eastAsia="Times New Roman" w:hAnsi="inherit" w:cs="Courier New"/>
          <w:color w:val="2F2E2E"/>
          <w:sz w:val="20"/>
          <w:szCs w:val="20"/>
        </w:rPr>
        <w:t>build();</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color w:val="2F2E2E"/>
          <w:sz w:val="20"/>
          <w:szCs w:val="20"/>
        </w:rPr>
        <w:t xml:space="preserve"> }</w:t>
      </w:r>
    </w:p>
    <w:p w:rsidR="00F32CE4" w:rsidRPr="00F32CE4" w:rsidRDefault="00F32CE4" w:rsidP="00F32CE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32CE4">
        <w:rPr>
          <w:rFonts w:ascii="inherit" w:eastAsia="Times New Roman" w:hAnsi="inherit" w:cs="Courier New"/>
          <w:color w:val="2F2E2E"/>
          <w:sz w:val="20"/>
          <w:szCs w:val="20"/>
        </w:rPr>
        <w:t>}</w:t>
      </w:r>
    </w:p>
    <w:p w:rsidR="00B344AB" w:rsidRDefault="00B344AB" w:rsidP="000912C0"/>
    <w:p w:rsidR="001B71C0" w:rsidRPr="001B71C0" w:rsidRDefault="001B71C0" w:rsidP="001B71C0">
      <w:pPr>
        <w:spacing w:after="0" w:line="240" w:lineRule="auto"/>
        <w:rPr>
          <w:rFonts w:ascii="Times New Roman" w:eastAsia="Times New Roman" w:hAnsi="Times New Roman" w:cs="Times New Roman"/>
          <w:sz w:val="24"/>
          <w:szCs w:val="24"/>
        </w:rPr>
      </w:pPr>
      <w:r w:rsidRPr="001B71C0">
        <w:rPr>
          <w:rFonts w:ascii="inherit" w:eastAsia="Times New Roman" w:hAnsi="inherit" w:cs="Arial"/>
          <w:b/>
          <w:bCs/>
          <w:color w:val="38761D"/>
          <w:sz w:val="27"/>
          <w:szCs w:val="27"/>
          <w:bdr w:val="none" w:sz="0" w:space="0" w:color="auto" w:frame="1"/>
          <w:shd w:val="clear" w:color="auto" w:fill="FFFFFF"/>
        </w:rPr>
        <w:t>What does a @</w:t>
      </w:r>
      <w:proofErr w:type="spellStart"/>
      <w:r w:rsidRPr="001B71C0">
        <w:rPr>
          <w:rFonts w:ascii="inherit" w:eastAsia="Times New Roman" w:hAnsi="inherit" w:cs="Arial"/>
          <w:b/>
          <w:bCs/>
          <w:color w:val="38761D"/>
          <w:sz w:val="27"/>
          <w:szCs w:val="27"/>
          <w:bdr w:val="none" w:sz="0" w:space="0" w:color="auto" w:frame="1"/>
          <w:shd w:val="clear" w:color="auto" w:fill="FFFFFF"/>
        </w:rPr>
        <w:t>MatrixParam</w:t>
      </w:r>
      <w:proofErr w:type="spellEnd"/>
      <w:r w:rsidRPr="001B71C0">
        <w:rPr>
          <w:rFonts w:ascii="inherit" w:eastAsia="Times New Roman" w:hAnsi="inherit" w:cs="Arial"/>
          <w:b/>
          <w:bCs/>
          <w:color w:val="38761D"/>
          <w:sz w:val="27"/>
          <w:szCs w:val="27"/>
          <w:bdr w:val="none" w:sz="0" w:space="0" w:color="auto" w:frame="1"/>
          <w:shd w:val="clear" w:color="auto" w:fill="FFFFFF"/>
        </w:rPr>
        <w:t xml:space="preserve"> do?</w:t>
      </w:r>
      <w:r w:rsidRPr="001B71C0">
        <w:rPr>
          <w:rFonts w:ascii="Arial" w:eastAsia="Times New Roman" w:hAnsi="Arial" w:cs="Arial"/>
          <w:color w:val="2F2E2E"/>
          <w:sz w:val="27"/>
          <w:szCs w:val="27"/>
        </w:rPr>
        <w:br/>
      </w:r>
      <w:r w:rsidRPr="001B71C0">
        <w:rPr>
          <w:rFonts w:ascii="Arial" w:eastAsia="Times New Roman" w:hAnsi="Arial" w:cs="Arial"/>
          <w:b/>
          <w:bCs/>
          <w:color w:val="2F2E2E"/>
          <w:sz w:val="27"/>
          <w:szCs w:val="27"/>
          <w:shd w:val="clear" w:color="auto" w:fill="FFFFFF"/>
        </w:rPr>
        <w:br/>
      </w:r>
    </w:p>
    <w:p w:rsidR="001B71C0" w:rsidRPr="001B71C0" w:rsidRDefault="001B71C0" w:rsidP="001B71C0">
      <w:pPr>
        <w:shd w:val="clear" w:color="auto" w:fill="FFFFFF"/>
        <w:spacing w:after="0" w:line="330" w:lineRule="atLeast"/>
        <w:textAlignment w:val="baseline"/>
        <w:rPr>
          <w:rFonts w:ascii="Arial" w:eastAsia="Times New Roman" w:hAnsi="Arial" w:cs="Arial"/>
          <w:color w:val="2F2E2E"/>
          <w:sz w:val="27"/>
          <w:szCs w:val="27"/>
        </w:rPr>
      </w:pPr>
      <w:r w:rsidRPr="001B71C0">
        <w:rPr>
          <w:rFonts w:ascii="Arial" w:eastAsia="Times New Roman" w:hAnsi="Arial" w:cs="Arial"/>
          <w:color w:val="2F2E2E"/>
          <w:sz w:val="27"/>
          <w:szCs w:val="27"/>
        </w:rPr>
        <w:t>@</w:t>
      </w:r>
      <w:proofErr w:type="spellStart"/>
      <w:r w:rsidRPr="001B71C0">
        <w:rPr>
          <w:rFonts w:ascii="Arial" w:eastAsia="Times New Roman" w:hAnsi="Arial" w:cs="Arial"/>
          <w:color w:val="2F2E2E"/>
          <w:sz w:val="27"/>
          <w:szCs w:val="27"/>
        </w:rPr>
        <w:t>MatrixParam</w:t>
      </w:r>
      <w:proofErr w:type="spellEnd"/>
      <w:r w:rsidRPr="001B71C0">
        <w:rPr>
          <w:rFonts w:ascii="Arial" w:eastAsia="Times New Roman" w:hAnsi="Arial" w:cs="Arial"/>
          <w:color w:val="2F2E2E"/>
          <w:sz w:val="27"/>
          <w:szCs w:val="27"/>
        </w:rPr>
        <w:t xml:space="preserve"> are a set of </w:t>
      </w:r>
      <w:r w:rsidRPr="001B71C0">
        <w:rPr>
          <w:rFonts w:ascii="Arial" w:eastAsia="Times New Roman" w:hAnsi="Arial" w:cs="Arial"/>
          <w:b/>
          <w:bCs/>
          <w:color w:val="2F2E2E"/>
          <w:sz w:val="27"/>
          <w:szCs w:val="27"/>
        </w:rPr>
        <w:t>“name=value”</w:t>
      </w:r>
      <w:r w:rsidRPr="001B71C0">
        <w:rPr>
          <w:rFonts w:ascii="Arial" w:eastAsia="Times New Roman" w:hAnsi="Arial" w:cs="Arial"/>
          <w:color w:val="2F2E2E"/>
          <w:sz w:val="27"/>
          <w:szCs w:val="27"/>
        </w:rPr>
        <w:t> in URI path.</w:t>
      </w:r>
    </w:p>
    <w:p w:rsidR="001B71C0" w:rsidRPr="001B71C0" w:rsidRDefault="001B71C0" w:rsidP="001B71C0">
      <w:pPr>
        <w:shd w:val="clear" w:color="auto" w:fill="FFFFFF"/>
        <w:spacing w:after="0" w:line="330" w:lineRule="atLeast"/>
        <w:textAlignment w:val="baseline"/>
        <w:rPr>
          <w:rFonts w:ascii="Arial" w:eastAsia="Times New Roman" w:hAnsi="Arial" w:cs="Arial"/>
          <w:color w:val="2F2E2E"/>
          <w:sz w:val="27"/>
          <w:szCs w:val="27"/>
        </w:rPr>
      </w:pP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008800"/>
          <w:sz w:val="20"/>
          <w:szCs w:val="20"/>
          <w:bdr w:val="none" w:sz="0" w:space="0" w:color="auto" w:frame="1"/>
        </w:rPr>
        <w:t>import</w:t>
      </w:r>
      <w:r w:rsidRPr="001B71C0">
        <w:rPr>
          <w:rFonts w:ascii="inherit" w:eastAsia="Times New Roman" w:hAnsi="inherit" w:cs="Courier New"/>
          <w:color w:val="2F2E2E"/>
          <w:sz w:val="20"/>
          <w:szCs w:val="20"/>
        </w:rPr>
        <w:t xml:space="preserve"> </w:t>
      </w:r>
      <w:proofErr w:type="spellStart"/>
      <w:r w:rsidRPr="001B71C0">
        <w:rPr>
          <w:rFonts w:ascii="inherit" w:eastAsia="Times New Roman" w:hAnsi="inherit" w:cs="Courier New"/>
          <w:b/>
          <w:bCs/>
          <w:color w:val="0E84B5"/>
          <w:sz w:val="20"/>
          <w:szCs w:val="20"/>
          <w:bdr w:val="none" w:sz="0" w:space="0" w:color="auto" w:frame="1"/>
        </w:rPr>
        <w:t>javax.ws.rs.GET</w:t>
      </w:r>
      <w:proofErr w:type="spellEnd"/>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008800"/>
          <w:sz w:val="20"/>
          <w:szCs w:val="20"/>
          <w:bdr w:val="none" w:sz="0" w:space="0" w:color="auto" w:frame="1"/>
        </w:rPr>
        <w:t>import</w:t>
      </w:r>
      <w:r w:rsidRPr="001B71C0">
        <w:rPr>
          <w:rFonts w:ascii="inherit" w:eastAsia="Times New Roman" w:hAnsi="inherit" w:cs="Courier New"/>
          <w:color w:val="2F2E2E"/>
          <w:sz w:val="20"/>
          <w:szCs w:val="20"/>
        </w:rPr>
        <w:t xml:space="preserve"> </w:t>
      </w:r>
      <w:proofErr w:type="spellStart"/>
      <w:r w:rsidRPr="001B71C0">
        <w:rPr>
          <w:rFonts w:ascii="inherit" w:eastAsia="Times New Roman" w:hAnsi="inherit" w:cs="Courier New"/>
          <w:b/>
          <w:bCs/>
          <w:color w:val="0E84B5"/>
          <w:sz w:val="20"/>
          <w:szCs w:val="20"/>
          <w:bdr w:val="none" w:sz="0" w:space="0" w:color="auto" w:frame="1"/>
        </w:rPr>
        <w:t>javax.ws.rs.MatrixParam</w:t>
      </w:r>
      <w:proofErr w:type="spellEnd"/>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008800"/>
          <w:sz w:val="20"/>
          <w:szCs w:val="20"/>
          <w:bdr w:val="none" w:sz="0" w:space="0" w:color="auto" w:frame="1"/>
        </w:rPr>
        <w:t>import</w:t>
      </w:r>
      <w:r w:rsidRPr="001B71C0">
        <w:rPr>
          <w:rFonts w:ascii="inherit" w:eastAsia="Times New Roman" w:hAnsi="inherit" w:cs="Courier New"/>
          <w:color w:val="2F2E2E"/>
          <w:sz w:val="20"/>
          <w:szCs w:val="20"/>
        </w:rPr>
        <w:t xml:space="preserve"> </w:t>
      </w:r>
      <w:proofErr w:type="spellStart"/>
      <w:r w:rsidRPr="001B71C0">
        <w:rPr>
          <w:rFonts w:ascii="inherit" w:eastAsia="Times New Roman" w:hAnsi="inherit" w:cs="Courier New"/>
          <w:b/>
          <w:bCs/>
          <w:color w:val="0E84B5"/>
          <w:sz w:val="20"/>
          <w:szCs w:val="20"/>
          <w:bdr w:val="none" w:sz="0" w:space="0" w:color="auto" w:frame="1"/>
        </w:rPr>
        <w:t>javax.ws.rs.Path</w:t>
      </w:r>
      <w:proofErr w:type="spellEnd"/>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008800"/>
          <w:sz w:val="20"/>
          <w:szCs w:val="20"/>
          <w:bdr w:val="none" w:sz="0" w:space="0" w:color="auto" w:frame="1"/>
        </w:rPr>
        <w:t>import</w:t>
      </w:r>
      <w:r w:rsidRPr="001B71C0">
        <w:rPr>
          <w:rFonts w:ascii="inherit" w:eastAsia="Times New Roman" w:hAnsi="inherit" w:cs="Courier New"/>
          <w:color w:val="2F2E2E"/>
          <w:sz w:val="20"/>
          <w:szCs w:val="20"/>
        </w:rPr>
        <w:t xml:space="preserve"> </w:t>
      </w:r>
      <w:proofErr w:type="spellStart"/>
      <w:r w:rsidRPr="001B71C0">
        <w:rPr>
          <w:rFonts w:ascii="inherit" w:eastAsia="Times New Roman" w:hAnsi="inherit" w:cs="Courier New"/>
          <w:b/>
          <w:bCs/>
          <w:color w:val="0E84B5"/>
          <w:sz w:val="20"/>
          <w:szCs w:val="20"/>
          <w:bdr w:val="none" w:sz="0" w:space="0" w:color="auto" w:frame="1"/>
        </w:rPr>
        <w:t>javax.ws.rs.PathParam</w:t>
      </w:r>
      <w:proofErr w:type="spellEnd"/>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008800"/>
          <w:sz w:val="20"/>
          <w:szCs w:val="20"/>
          <w:bdr w:val="none" w:sz="0" w:space="0" w:color="auto" w:frame="1"/>
        </w:rPr>
        <w:t>import</w:t>
      </w:r>
      <w:r w:rsidRPr="001B71C0">
        <w:rPr>
          <w:rFonts w:ascii="inherit" w:eastAsia="Times New Roman" w:hAnsi="inherit" w:cs="Courier New"/>
          <w:color w:val="2F2E2E"/>
          <w:sz w:val="20"/>
          <w:szCs w:val="20"/>
        </w:rPr>
        <w:t xml:space="preserve"> </w:t>
      </w:r>
      <w:proofErr w:type="spellStart"/>
      <w:r w:rsidRPr="001B71C0">
        <w:rPr>
          <w:rFonts w:ascii="inherit" w:eastAsia="Times New Roman" w:hAnsi="inherit" w:cs="Courier New"/>
          <w:b/>
          <w:bCs/>
          <w:color w:val="0E84B5"/>
          <w:sz w:val="20"/>
          <w:szCs w:val="20"/>
          <w:bdr w:val="none" w:sz="0" w:space="0" w:color="auto" w:frame="1"/>
        </w:rPr>
        <w:t>javax.ws.rs.core.Response</w:t>
      </w:r>
      <w:proofErr w:type="spellEnd"/>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555555"/>
          <w:sz w:val="20"/>
          <w:szCs w:val="20"/>
          <w:bdr w:val="none" w:sz="0" w:space="0" w:color="auto" w:frame="1"/>
        </w:rPr>
        <w:t>@Path</w:t>
      </w:r>
      <w:r w:rsidRPr="001B71C0">
        <w:rPr>
          <w:rFonts w:ascii="inherit" w:eastAsia="Times New Roman" w:hAnsi="inherit" w:cs="Courier New"/>
          <w:color w:val="2F2E2E"/>
          <w:sz w:val="20"/>
          <w:szCs w:val="20"/>
        </w:rPr>
        <w:t>(</w:t>
      </w:r>
      <w:r w:rsidRPr="001B71C0">
        <w:rPr>
          <w:rFonts w:ascii="inherit" w:eastAsia="Times New Roman" w:hAnsi="inherit" w:cs="Courier New"/>
          <w:color w:val="2F2E2E"/>
          <w:sz w:val="20"/>
          <w:szCs w:val="20"/>
          <w:bdr w:val="none" w:sz="0" w:space="0" w:color="auto" w:frame="1"/>
          <w:shd w:val="clear" w:color="auto" w:fill="FFF0F0"/>
        </w:rPr>
        <w:t>"/books"</w:t>
      </w:r>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2F2E2E"/>
          <w:sz w:val="20"/>
          <w:szCs w:val="20"/>
        </w:rPr>
        <w:t xml:space="preserve">public </w:t>
      </w:r>
      <w:r w:rsidRPr="001B71C0">
        <w:rPr>
          <w:rFonts w:ascii="inherit" w:eastAsia="Times New Roman" w:hAnsi="inherit" w:cs="Courier New"/>
          <w:b/>
          <w:bCs/>
          <w:color w:val="008800"/>
          <w:sz w:val="20"/>
          <w:szCs w:val="20"/>
          <w:bdr w:val="none" w:sz="0" w:space="0" w:color="auto" w:frame="1"/>
        </w:rPr>
        <w:t>class</w:t>
      </w:r>
      <w:r w:rsidRPr="001B71C0">
        <w:rPr>
          <w:rFonts w:ascii="inherit" w:eastAsia="Times New Roman" w:hAnsi="inherit" w:cs="Courier New"/>
          <w:color w:val="2F2E2E"/>
          <w:sz w:val="20"/>
          <w:szCs w:val="20"/>
        </w:rPr>
        <w:t xml:space="preserve"> </w:t>
      </w:r>
      <w:proofErr w:type="spellStart"/>
      <w:r w:rsidRPr="001B71C0">
        <w:rPr>
          <w:rFonts w:ascii="inherit" w:eastAsia="Times New Roman" w:hAnsi="inherit" w:cs="Courier New"/>
          <w:b/>
          <w:bCs/>
          <w:color w:val="BB0066"/>
          <w:sz w:val="20"/>
          <w:szCs w:val="20"/>
          <w:bdr w:val="none" w:sz="0" w:space="0" w:color="auto" w:frame="1"/>
        </w:rPr>
        <w:t>BookService</w:t>
      </w:r>
      <w:proofErr w:type="spellEnd"/>
      <w:r w:rsidRPr="001B71C0">
        <w:rPr>
          <w:rFonts w:ascii="inherit" w:eastAsia="Times New Roman" w:hAnsi="inherit" w:cs="Courier New"/>
          <w:color w:val="2F2E2E"/>
          <w:sz w:val="20"/>
          <w:szCs w:val="20"/>
        </w:rPr>
        <w:t xml:space="preserve"> {</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555555"/>
          <w:sz w:val="20"/>
          <w:szCs w:val="20"/>
          <w:bdr w:val="none" w:sz="0" w:space="0" w:color="auto" w:frame="1"/>
        </w:rPr>
        <w:t>@GET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555555"/>
          <w:sz w:val="20"/>
          <w:szCs w:val="20"/>
          <w:bdr w:val="none" w:sz="0" w:space="0" w:color="auto" w:frame="1"/>
        </w:rPr>
        <w:t>@Path</w:t>
      </w:r>
      <w:r w:rsidRPr="001B71C0">
        <w:rPr>
          <w:rFonts w:ascii="inherit" w:eastAsia="Times New Roman" w:hAnsi="inherit" w:cs="Courier New"/>
          <w:color w:val="2F2E2E"/>
          <w:sz w:val="20"/>
          <w:szCs w:val="20"/>
        </w:rPr>
        <w:t>(</w:t>
      </w:r>
      <w:r w:rsidRPr="001B71C0">
        <w:rPr>
          <w:rFonts w:ascii="inherit" w:eastAsia="Times New Roman" w:hAnsi="inherit" w:cs="Courier New"/>
          <w:color w:val="2F2E2E"/>
          <w:sz w:val="20"/>
          <w:szCs w:val="20"/>
          <w:bdr w:val="none" w:sz="0" w:space="0" w:color="auto" w:frame="1"/>
          <w:shd w:val="clear" w:color="auto" w:fill="FFF0F0"/>
        </w:rPr>
        <w:t>"{year}"</w:t>
      </w:r>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2F2E2E"/>
          <w:sz w:val="20"/>
          <w:szCs w:val="20"/>
        </w:rPr>
        <w:t xml:space="preserve">public Response </w:t>
      </w:r>
      <w:proofErr w:type="spellStart"/>
      <w:r w:rsidRPr="001B71C0">
        <w:rPr>
          <w:rFonts w:ascii="inherit" w:eastAsia="Times New Roman" w:hAnsi="inherit" w:cs="Courier New"/>
          <w:color w:val="2F2E2E"/>
          <w:sz w:val="20"/>
          <w:szCs w:val="20"/>
        </w:rPr>
        <w:t>getBooks</w:t>
      </w:r>
      <w:proofErr w:type="spellEnd"/>
      <w:r w:rsidRPr="001B71C0">
        <w:rPr>
          <w:rFonts w:ascii="inherit" w:eastAsia="Times New Roman" w:hAnsi="inherit" w:cs="Courier New"/>
          <w:color w:val="2F2E2E"/>
          <w:sz w:val="20"/>
          <w:szCs w:val="20"/>
        </w:rPr>
        <w:t>(</w:t>
      </w:r>
      <w:r w:rsidRPr="001B71C0">
        <w:rPr>
          <w:rFonts w:ascii="inherit" w:eastAsia="Times New Roman" w:hAnsi="inherit" w:cs="Courier New"/>
          <w:b/>
          <w:bCs/>
          <w:color w:val="555555"/>
          <w:sz w:val="20"/>
          <w:szCs w:val="20"/>
          <w:bdr w:val="none" w:sz="0" w:space="0" w:color="auto" w:frame="1"/>
        </w:rPr>
        <w:t>@</w:t>
      </w:r>
      <w:proofErr w:type="spellStart"/>
      <w:r w:rsidRPr="001B71C0">
        <w:rPr>
          <w:rFonts w:ascii="inherit" w:eastAsia="Times New Roman" w:hAnsi="inherit" w:cs="Courier New"/>
          <w:b/>
          <w:bCs/>
          <w:color w:val="555555"/>
          <w:sz w:val="20"/>
          <w:szCs w:val="20"/>
          <w:bdr w:val="none" w:sz="0" w:space="0" w:color="auto" w:frame="1"/>
        </w:rPr>
        <w:t>PathParam</w:t>
      </w:r>
      <w:proofErr w:type="spellEnd"/>
      <w:r w:rsidRPr="001B71C0">
        <w:rPr>
          <w:rFonts w:ascii="inherit" w:eastAsia="Times New Roman" w:hAnsi="inherit" w:cs="Courier New"/>
          <w:color w:val="2F2E2E"/>
          <w:sz w:val="20"/>
          <w:szCs w:val="20"/>
        </w:rPr>
        <w:t>(</w:t>
      </w:r>
      <w:r w:rsidRPr="001B71C0">
        <w:rPr>
          <w:rFonts w:ascii="inherit" w:eastAsia="Times New Roman" w:hAnsi="inherit" w:cs="Courier New"/>
          <w:color w:val="2F2E2E"/>
          <w:sz w:val="20"/>
          <w:szCs w:val="20"/>
          <w:bdr w:val="none" w:sz="0" w:space="0" w:color="auto" w:frame="1"/>
          <w:shd w:val="clear" w:color="auto" w:fill="FFF0F0"/>
        </w:rPr>
        <w:t>"year"</w:t>
      </w:r>
      <w:r w:rsidRPr="001B71C0">
        <w:rPr>
          <w:rFonts w:ascii="inherit" w:eastAsia="Times New Roman" w:hAnsi="inherit" w:cs="Courier New"/>
          <w:color w:val="2F2E2E"/>
          <w:sz w:val="20"/>
          <w:szCs w:val="20"/>
        </w:rPr>
        <w:t>) String year,</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555555"/>
          <w:sz w:val="20"/>
          <w:szCs w:val="20"/>
          <w:bdr w:val="none" w:sz="0" w:space="0" w:color="auto" w:frame="1"/>
        </w:rPr>
        <w:t>@</w:t>
      </w:r>
      <w:proofErr w:type="spellStart"/>
      <w:r w:rsidRPr="001B71C0">
        <w:rPr>
          <w:rFonts w:ascii="inherit" w:eastAsia="Times New Roman" w:hAnsi="inherit" w:cs="Courier New"/>
          <w:b/>
          <w:bCs/>
          <w:color w:val="555555"/>
          <w:sz w:val="20"/>
          <w:szCs w:val="20"/>
          <w:bdr w:val="none" w:sz="0" w:space="0" w:color="auto" w:frame="1"/>
        </w:rPr>
        <w:t>MatrixParam</w:t>
      </w:r>
      <w:proofErr w:type="spellEnd"/>
      <w:r w:rsidRPr="001B71C0">
        <w:rPr>
          <w:rFonts w:ascii="inherit" w:eastAsia="Times New Roman" w:hAnsi="inherit" w:cs="Courier New"/>
          <w:color w:val="2F2E2E"/>
          <w:sz w:val="20"/>
          <w:szCs w:val="20"/>
        </w:rPr>
        <w:t>(</w:t>
      </w:r>
      <w:r w:rsidRPr="001B71C0">
        <w:rPr>
          <w:rFonts w:ascii="inherit" w:eastAsia="Times New Roman" w:hAnsi="inherit" w:cs="Courier New"/>
          <w:color w:val="2F2E2E"/>
          <w:sz w:val="20"/>
          <w:szCs w:val="20"/>
          <w:bdr w:val="none" w:sz="0" w:space="0" w:color="auto" w:frame="1"/>
          <w:shd w:val="clear" w:color="auto" w:fill="FFF0F0"/>
        </w:rPr>
        <w:t>"author"</w:t>
      </w:r>
      <w:r w:rsidRPr="001B71C0">
        <w:rPr>
          <w:rFonts w:ascii="inherit" w:eastAsia="Times New Roman" w:hAnsi="inherit" w:cs="Courier New"/>
          <w:color w:val="2F2E2E"/>
          <w:sz w:val="20"/>
          <w:szCs w:val="20"/>
        </w:rPr>
        <w:t>) String author,</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555555"/>
          <w:sz w:val="20"/>
          <w:szCs w:val="20"/>
          <w:bdr w:val="none" w:sz="0" w:space="0" w:color="auto" w:frame="1"/>
        </w:rPr>
        <w:t>@</w:t>
      </w:r>
      <w:proofErr w:type="spellStart"/>
      <w:r w:rsidRPr="001B71C0">
        <w:rPr>
          <w:rFonts w:ascii="inherit" w:eastAsia="Times New Roman" w:hAnsi="inherit" w:cs="Courier New"/>
          <w:b/>
          <w:bCs/>
          <w:color w:val="555555"/>
          <w:sz w:val="20"/>
          <w:szCs w:val="20"/>
          <w:bdr w:val="none" w:sz="0" w:space="0" w:color="auto" w:frame="1"/>
        </w:rPr>
        <w:t>MatrixParam</w:t>
      </w:r>
      <w:proofErr w:type="spellEnd"/>
      <w:r w:rsidRPr="001B71C0">
        <w:rPr>
          <w:rFonts w:ascii="inherit" w:eastAsia="Times New Roman" w:hAnsi="inherit" w:cs="Courier New"/>
          <w:color w:val="2F2E2E"/>
          <w:sz w:val="20"/>
          <w:szCs w:val="20"/>
        </w:rPr>
        <w:t>(</w:t>
      </w:r>
      <w:r w:rsidRPr="001B71C0">
        <w:rPr>
          <w:rFonts w:ascii="inherit" w:eastAsia="Times New Roman" w:hAnsi="inherit" w:cs="Courier New"/>
          <w:color w:val="2F2E2E"/>
          <w:sz w:val="20"/>
          <w:szCs w:val="20"/>
          <w:bdr w:val="none" w:sz="0" w:space="0" w:color="auto" w:frame="1"/>
          <w:shd w:val="clear" w:color="auto" w:fill="FFF0F0"/>
        </w:rPr>
        <w:t>"country"</w:t>
      </w:r>
      <w:r w:rsidRPr="001B71C0">
        <w:rPr>
          <w:rFonts w:ascii="inherit" w:eastAsia="Times New Roman" w:hAnsi="inherit" w:cs="Courier New"/>
          <w:color w:val="2F2E2E"/>
          <w:sz w:val="20"/>
          <w:szCs w:val="20"/>
        </w:rPr>
        <w:t>) String country) {</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b/>
          <w:bCs/>
          <w:color w:val="008800"/>
          <w:sz w:val="20"/>
          <w:szCs w:val="20"/>
          <w:bdr w:val="none" w:sz="0" w:space="0" w:color="auto" w:frame="1"/>
        </w:rPr>
        <w:t>return</w:t>
      </w:r>
      <w:r w:rsidRPr="001B71C0">
        <w:rPr>
          <w:rFonts w:ascii="inherit" w:eastAsia="Times New Roman" w:hAnsi="inherit" w:cs="Courier New"/>
          <w:color w:val="2F2E2E"/>
          <w:sz w:val="20"/>
          <w:szCs w:val="20"/>
        </w:rPr>
        <w:t xml:space="preserve"> Response</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333333"/>
          <w:sz w:val="20"/>
          <w:szCs w:val="20"/>
          <w:bdr w:val="none" w:sz="0" w:space="0" w:color="auto" w:frame="1"/>
        </w:rPr>
        <w:t>.</w:t>
      </w:r>
      <w:r w:rsidRPr="001B71C0">
        <w:rPr>
          <w:rFonts w:ascii="inherit" w:eastAsia="Times New Roman" w:hAnsi="inherit" w:cs="Courier New"/>
          <w:color w:val="2F2E2E"/>
          <w:sz w:val="20"/>
          <w:szCs w:val="20"/>
        </w:rPr>
        <w:t>status(</w:t>
      </w:r>
      <w:r w:rsidRPr="001B71C0">
        <w:rPr>
          <w:rFonts w:ascii="inherit" w:eastAsia="Times New Roman" w:hAnsi="inherit" w:cs="Courier New"/>
          <w:b/>
          <w:bCs/>
          <w:color w:val="0000DD"/>
          <w:sz w:val="20"/>
          <w:szCs w:val="20"/>
          <w:bdr w:val="none" w:sz="0" w:space="0" w:color="auto" w:frame="1"/>
        </w:rPr>
        <w:t>200</w:t>
      </w:r>
      <w:r w:rsidRPr="001B71C0">
        <w:rPr>
          <w:rFonts w:ascii="inherit" w:eastAsia="Times New Roman" w:hAnsi="inherit" w:cs="Courier New"/>
          <w:color w:val="2F2E2E"/>
          <w:sz w:val="20"/>
          <w:szCs w:val="20"/>
        </w:rPr>
        <w:t>)</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333333"/>
          <w:sz w:val="20"/>
          <w:szCs w:val="20"/>
          <w:bdr w:val="none" w:sz="0" w:space="0" w:color="auto" w:frame="1"/>
        </w:rPr>
        <w:t>.</w:t>
      </w:r>
      <w:r w:rsidRPr="001B71C0">
        <w:rPr>
          <w:rFonts w:ascii="inherit" w:eastAsia="Times New Roman" w:hAnsi="inherit" w:cs="Courier New"/>
          <w:color w:val="2F2E2E"/>
          <w:sz w:val="20"/>
          <w:szCs w:val="20"/>
        </w:rPr>
        <w:t>entity(</w:t>
      </w:r>
      <w:r w:rsidRPr="001B71C0">
        <w:rPr>
          <w:rFonts w:ascii="inherit" w:eastAsia="Times New Roman" w:hAnsi="inherit" w:cs="Courier New"/>
          <w:color w:val="2F2E2E"/>
          <w:sz w:val="20"/>
          <w:szCs w:val="20"/>
          <w:bdr w:val="none" w:sz="0" w:space="0" w:color="auto" w:frame="1"/>
          <w:shd w:val="clear" w:color="auto" w:fill="FFF0F0"/>
        </w:rPr>
        <w:t>"</w:t>
      </w:r>
      <w:proofErr w:type="spellStart"/>
      <w:r w:rsidRPr="001B71C0">
        <w:rPr>
          <w:rFonts w:ascii="inherit" w:eastAsia="Times New Roman" w:hAnsi="inherit" w:cs="Courier New"/>
          <w:color w:val="2F2E2E"/>
          <w:sz w:val="20"/>
          <w:szCs w:val="20"/>
          <w:bdr w:val="none" w:sz="0" w:space="0" w:color="auto" w:frame="1"/>
          <w:shd w:val="clear" w:color="auto" w:fill="FFF0F0"/>
        </w:rPr>
        <w:t>getBooks</w:t>
      </w:r>
      <w:proofErr w:type="spellEnd"/>
      <w:r w:rsidRPr="001B71C0">
        <w:rPr>
          <w:rFonts w:ascii="inherit" w:eastAsia="Times New Roman" w:hAnsi="inherit" w:cs="Courier New"/>
          <w:color w:val="2F2E2E"/>
          <w:sz w:val="20"/>
          <w:szCs w:val="20"/>
          <w:bdr w:val="none" w:sz="0" w:space="0" w:color="auto" w:frame="1"/>
          <w:shd w:val="clear" w:color="auto" w:fill="FFF0F0"/>
        </w:rPr>
        <w:t xml:space="preserve"> is called, year : "</w:t>
      </w:r>
      <w:r w:rsidRPr="001B71C0">
        <w:rPr>
          <w:rFonts w:ascii="inherit" w:eastAsia="Times New Roman" w:hAnsi="inherit" w:cs="Courier New"/>
          <w:color w:val="2F2E2E"/>
          <w:sz w:val="20"/>
          <w:szCs w:val="20"/>
        </w:rPr>
        <w:t xml:space="preserve"> </w:t>
      </w:r>
      <w:r w:rsidRPr="001B71C0">
        <w:rPr>
          <w:rFonts w:ascii="inherit" w:eastAsia="Times New Roman" w:hAnsi="inherit" w:cs="Courier New"/>
          <w:color w:val="333333"/>
          <w:sz w:val="20"/>
          <w:szCs w:val="20"/>
          <w:bdr w:val="none" w:sz="0" w:space="0" w:color="auto" w:frame="1"/>
        </w:rPr>
        <w:t>+</w:t>
      </w:r>
      <w:r w:rsidRPr="001B71C0">
        <w:rPr>
          <w:rFonts w:ascii="inherit" w:eastAsia="Times New Roman" w:hAnsi="inherit" w:cs="Courier New"/>
          <w:color w:val="2F2E2E"/>
          <w:sz w:val="20"/>
          <w:szCs w:val="20"/>
        </w:rPr>
        <w:t xml:space="preserve"> year</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333333"/>
          <w:sz w:val="20"/>
          <w:szCs w:val="20"/>
          <w:bdr w:val="none" w:sz="0" w:space="0" w:color="auto" w:frame="1"/>
        </w:rPr>
        <w:t>+</w:t>
      </w:r>
      <w:r w:rsidRPr="001B71C0">
        <w:rPr>
          <w:rFonts w:ascii="inherit" w:eastAsia="Times New Roman" w:hAnsi="inherit" w:cs="Courier New"/>
          <w:color w:val="2F2E2E"/>
          <w:sz w:val="20"/>
          <w:szCs w:val="20"/>
        </w:rPr>
        <w:t xml:space="preserve"> </w:t>
      </w:r>
      <w:r w:rsidRPr="001B71C0">
        <w:rPr>
          <w:rFonts w:ascii="inherit" w:eastAsia="Times New Roman" w:hAnsi="inherit" w:cs="Courier New"/>
          <w:color w:val="2F2E2E"/>
          <w:sz w:val="20"/>
          <w:szCs w:val="20"/>
          <w:bdr w:val="none" w:sz="0" w:space="0" w:color="auto" w:frame="1"/>
          <w:shd w:val="clear" w:color="auto" w:fill="FFF0F0"/>
        </w:rPr>
        <w:t>", author : "</w:t>
      </w:r>
      <w:r w:rsidRPr="001B71C0">
        <w:rPr>
          <w:rFonts w:ascii="inherit" w:eastAsia="Times New Roman" w:hAnsi="inherit" w:cs="Courier New"/>
          <w:color w:val="2F2E2E"/>
          <w:sz w:val="20"/>
          <w:szCs w:val="20"/>
        </w:rPr>
        <w:t xml:space="preserve"> </w:t>
      </w:r>
      <w:r w:rsidRPr="001B71C0">
        <w:rPr>
          <w:rFonts w:ascii="inherit" w:eastAsia="Times New Roman" w:hAnsi="inherit" w:cs="Courier New"/>
          <w:color w:val="333333"/>
          <w:sz w:val="20"/>
          <w:szCs w:val="20"/>
          <w:bdr w:val="none" w:sz="0" w:space="0" w:color="auto" w:frame="1"/>
        </w:rPr>
        <w:t>+</w:t>
      </w:r>
      <w:r w:rsidRPr="001B71C0">
        <w:rPr>
          <w:rFonts w:ascii="inherit" w:eastAsia="Times New Roman" w:hAnsi="inherit" w:cs="Courier New"/>
          <w:color w:val="2F2E2E"/>
          <w:sz w:val="20"/>
          <w:szCs w:val="20"/>
        </w:rPr>
        <w:t xml:space="preserve"> author </w:t>
      </w:r>
      <w:r w:rsidRPr="001B71C0">
        <w:rPr>
          <w:rFonts w:ascii="inherit" w:eastAsia="Times New Roman" w:hAnsi="inherit" w:cs="Courier New"/>
          <w:color w:val="333333"/>
          <w:sz w:val="20"/>
          <w:szCs w:val="20"/>
          <w:bdr w:val="none" w:sz="0" w:space="0" w:color="auto" w:frame="1"/>
        </w:rPr>
        <w:t>+</w:t>
      </w:r>
      <w:r w:rsidRPr="001B71C0">
        <w:rPr>
          <w:rFonts w:ascii="inherit" w:eastAsia="Times New Roman" w:hAnsi="inherit" w:cs="Courier New"/>
          <w:color w:val="2F2E2E"/>
          <w:sz w:val="20"/>
          <w:szCs w:val="20"/>
        </w:rPr>
        <w:t xml:space="preserve"> </w:t>
      </w:r>
      <w:r w:rsidRPr="001B71C0">
        <w:rPr>
          <w:rFonts w:ascii="inherit" w:eastAsia="Times New Roman" w:hAnsi="inherit" w:cs="Courier New"/>
          <w:color w:val="2F2E2E"/>
          <w:sz w:val="20"/>
          <w:szCs w:val="20"/>
          <w:bdr w:val="none" w:sz="0" w:space="0" w:color="auto" w:frame="1"/>
          <w:shd w:val="clear" w:color="auto" w:fill="FFF0F0"/>
        </w:rPr>
        <w:t>", country : "</w:t>
      </w:r>
      <w:r w:rsidRPr="001B71C0">
        <w:rPr>
          <w:rFonts w:ascii="inherit" w:eastAsia="Times New Roman" w:hAnsi="inherit" w:cs="Courier New"/>
          <w:color w:val="2F2E2E"/>
          <w:sz w:val="20"/>
          <w:szCs w:val="20"/>
        </w:rPr>
        <w:t xml:space="preserve"> </w:t>
      </w:r>
      <w:r w:rsidRPr="001B71C0">
        <w:rPr>
          <w:rFonts w:ascii="inherit" w:eastAsia="Times New Roman" w:hAnsi="inherit" w:cs="Courier New"/>
          <w:color w:val="333333"/>
          <w:sz w:val="20"/>
          <w:szCs w:val="20"/>
          <w:bdr w:val="none" w:sz="0" w:space="0" w:color="auto" w:frame="1"/>
        </w:rPr>
        <w:t>+</w:t>
      </w:r>
      <w:r w:rsidRPr="001B71C0">
        <w:rPr>
          <w:rFonts w:ascii="inherit" w:eastAsia="Times New Roman" w:hAnsi="inherit" w:cs="Courier New"/>
          <w:color w:val="2F2E2E"/>
          <w:sz w:val="20"/>
          <w:szCs w:val="20"/>
        </w:rPr>
        <w:t xml:space="preserve"> country)</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333333"/>
          <w:sz w:val="20"/>
          <w:szCs w:val="20"/>
          <w:bdr w:val="none" w:sz="0" w:space="0" w:color="auto" w:frame="1"/>
        </w:rPr>
        <w:lastRenderedPageBreak/>
        <w:t>.</w:t>
      </w:r>
      <w:r w:rsidRPr="001B71C0">
        <w:rPr>
          <w:rFonts w:ascii="inherit" w:eastAsia="Times New Roman" w:hAnsi="inherit" w:cs="Courier New"/>
          <w:color w:val="2F2E2E"/>
          <w:sz w:val="20"/>
          <w:szCs w:val="20"/>
        </w:rPr>
        <w:t>build();</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2F2E2E"/>
          <w:sz w:val="20"/>
          <w:szCs w:val="20"/>
        </w:rPr>
        <w:t xml:space="preserve"> }</w:t>
      </w:r>
    </w:p>
    <w:p w:rsidR="001B71C0" w:rsidRPr="001B71C0" w:rsidRDefault="001B71C0" w:rsidP="001B71C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1B71C0">
        <w:rPr>
          <w:rFonts w:ascii="inherit" w:eastAsia="Times New Roman" w:hAnsi="inherit" w:cs="Courier New"/>
          <w:color w:val="2F2E2E"/>
          <w:sz w:val="20"/>
          <w:szCs w:val="20"/>
        </w:rPr>
        <w:t>}</w:t>
      </w:r>
    </w:p>
    <w:p w:rsidR="001B71C0" w:rsidRPr="001B71C0" w:rsidRDefault="001B71C0" w:rsidP="001B71C0">
      <w:pPr>
        <w:shd w:val="clear" w:color="auto" w:fill="FFFFFF"/>
        <w:spacing w:after="0" w:line="330" w:lineRule="atLeast"/>
        <w:textAlignment w:val="baseline"/>
        <w:rPr>
          <w:rFonts w:ascii="Arial" w:eastAsia="Times New Roman" w:hAnsi="Arial" w:cs="Arial"/>
          <w:color w:val="2F2E2E"/>
          <w:sz w:val="27"/>
          <w:szCs w:val="27"/>
        </w:rPr>
      </w:pPr>
      <w:r w:rsidRPr="001B71C0">
        <w:rPr>
          <w:rFonts w:ascii="inherit" w:eastAsia="Times New Roman" w:hAnsi="inherit" w:cs="Arial"/>
          <w:color w:val="2F2E2E"/>
          <w:sz w:val="27"/>
          <w:szCs w:val="27"/>
          <w:bdr w:val="none" w:sz="0" w:space="0" w:color="auto" w:frame="1"/>
        </w:rPr>
        <w:br/>
      </w:r>
      <w:r w:rsidRPr="001B71C0">
        <w:rPr>
          <w:rFonts w:ascii="inherit" w:eastAsia="Times New Roman" w:hAnsi="inherit" w:cs="Arial"/>
          <w:color w:val="2F2E2E"/>
          <w:sz w:val="27"/>
        </w:rPr>
        <w:t>On calling URI: “/books/2015” result:</w:t>
      </w:r>
      <w:r w:rsidRPr="001B71C0">
        <w:rPr>
          <w:rFonts w:ascii="inherit" w:eastAsia="Times New Roman" w:hAnsi="inherit" w:cs="Arial"/>
          <w:color w:val="2F2E2E"/>
          <w:sz w:val="27"/>
          <w:szCs w:val="27"/>
        </w:rPr>
        <w:t> </w:t>
      </w:r>
      <w:proofErr w:type="spellStart"/>
      <w:r w:rsidRPr="001B71C0">
        <w:rPr>
          <w:rFonts w:ascii="Arial" w:eastAsia="Times New Roman" w:hAnsi="Arial" w:cs="Arial"/>
          <w:color w:val="2F2E2E"/>
          <w:sz w:val="27"/>
          <w:szCs w:val="27"/>
        </w:rPr>
        <w:t>getBooks</w:t>
      </w:r>
      <w:proofErr w:type="spellEnd"/>
      <w:r w:rsidRPr="001B71C0">
        <w:rPr>
          <w:rFonts w:ascii="Arial" w:eastAsia="Times New Roman" w:hAnsi="Arial" w:cs="Arial"/>
          <w:color w:val="2F2E2E"/>
          <w:sz w:val="27"/>
          <w:szCs w:val="27"/>
        </w:rPr>
        <w:t xml:space="preserve"> is called, year : 2015, author : null, country : null</w:t>
      </w:r>
    </w:p>
    <w:p w:rsidR="001B71C0" w:rsidRPr="001B71C0" w:rsidRDefault="001B71C0" w:rsidP="001B71C0">
      <w:pPr>
        <w:shd w:val="clear" w:color="auto" w:fill="FFFFFF"/>
        <w:spacing w:after="0" w:line="330" w:lineRule="atLeast"/>
        <w:textAlignment w:val="baseline"/>
        <w:rPr>
          <w:rFonts w:ascii="Arial" w:eastAsia="Times New Roman" w:hAnsi="Arial" w:cs="Arial"/>
          <w:color w:val="2F2E2E"/>
          <w:sz w:val="27"/>
          <w:szCs w:val="27"/>
        </w:rPr>
      </w:pPr>
      <w:r w:rsidRPr="001B71C0">
        <w:rPr>
          <w:rFonts w:ascii="Arial" w:eastAsia="Times New Roman" w:hAnsi="Arial" w:cs="Arial"/>
          <w:color w:val="2F2E2E"/>
          <w:sz w:val="27"/>
          <w:szCs w:val="27"/>
        </w:rPr>
        <w:t xml:space="preserve">On calling URI: “/books/2015;author= </w:t>
      </w:r>
      <w:proofErr w:type="spellStart"/>
      <w:r w:rsidRPr="001B71C0">
        <w:rPr>
          <w:rFonts w:ascii="Arial" w:eastAsia="Times New Roman" w:hAnsi="Arial" w:cs="Arial"/>
          <w:color w:val="2F2E2E"/>
          <w:sz w:val="27"/>
          <w:szCs w:val="27"/>
        </w:rPr>
        <w:t>doyle;country</w:t>
      </w:r>
      <w:proofErr w:type="spellEnd"/>
      <w:r w:rsidRPr="001B71C0">
        <w:rPr>
          <w:rFonts w:ascii="Arial" w:eastAsia="Times New Roman" w:hAnsi="Arial" w:cs="Arial"/>
          <w:color w:val="2F2E2E"/>
          <w:sz w:val="27"/>
          <w:szCs w:val="27"/>
        </w:rPr>
        <w:t>=</w:t>
      </w:r>
      <w:proofErr w:type="spellStart"/>
      <w:r w:rsidRPr="001B71C0">
        <w:rPr>
          <w:rFonts w:ascii="Arial" w:eastAsia="Times New Roman" w:hAnsi="Arial" w:cs="Arial"/>
          <w:color w:val="2F2E2E"/>
          <w:sz w:val="27"/>
          <w:szCs w:val="27"/>
        </w:rPr>
        <w:t>scotland</w:t>
      </w:r>
      <w:proofErr w:type="spellEnd"/>
      <w:r w:rsidRPr="001B71C0">
        <w:rPr>
          <w:rFonts w:ascii="Arial" w:eastAsia="Times New Roman" w:hAnsi="Arial" w:cs="Arial"/>
          <w:color w:val="2F2E2E"/>
          <w:sz w:val="27"/>
          <w:szCs w:val="27"/>
        </w:rPr>
        <w:t>” result: </w:t>
      </w:r>
      <w:proofErr w:type="spellStart"/>
      <w:r w:rsidRPr="001B71C0">
        <w:rPr>
          <w:rFonts w:ascii="inherit" w:eastAsia="Times New Roman" w:hAnsi="inherit" w:cs="Arial"/>
          <w:color w:val="2F2E2E"/>
          <w:sz w:val="27"/>
        </w:rPr>
        <w:t>getBooks</w:t>
      </w:r>
      <w:proofErr w:type="spellEnd"/>
      <w:r w:rsidRPr="001B71C0">
        <w:rPr>
          <w:rFonts w:ascii="inherit" w:eastAsia="Times New Roman" w:hAnsi="inherit" w:cs="Arial"/>
          <w:color w:val="2F2E2E"/>
          <w:sz w:val="27"/>
        </w:rPr>
        <w:t xml:space="preserve"> is called, year : 2015, author : </w:t>
      </w:r>
      <w:proofErr w:type="spellStart"/>
      <w:r w:rsidRPr="001B71C0">
        <w:rPr>
          <w:rFonts w:ascii="inherit" w:eastAsia="Times New Roman" w:hAnsi="inherit" w:cs="Arial"/>
          <w:color w:val="2F2E2E"/>
          <w:sz w:val="27"/>
        </w:rPr>
        <w:t>doyle</w:t>
      </w:r>
      <w:proofErr w:type="spellEnd"/>
      <w:r w:rsidRPr="001B71C0">
        <w:rPr>
          <w:rFonts w:ascii="inherit" w:eastAsia="Times New Roman" w:hAnsi="inherit" w:cs="Arial"/>
          <w:color w:val="2F2E2E"/>
          <w:sz w:val="27"/>
        </w:rPr>
        <w:t xml:space="preserve">, country : </w:t>
      </w:r>
      <w:proofErr w:type="spellStart"/>
      <w:r w:rsidRPr="001B71C0">
        <w:rPr>
          <w:rFonts w:ascii="inherit" w:eastAsia="Times New Roman" w:hAnsi="inherit" w:cs="Arial"/>
          <w:color w:val="2F2E2E"/>
          <w:sz w:val="27"/>
        </w:rPr>
        <w:t>scotland</w:t>
      </w:r>
      <w:proofErr w:type="spellEnd"/>
    </w:p>
    <w:p w:rsidR="001B71C0" w:rsidRDefault="001B71C0" w:rsidP="000912C0"/>
    <w:p w:rsidR="008432FF" w:rsidRPr="008432FF" w:rsidRDefault="008432FF" w:rsidP="008432FF">
      <w:pPr>
        <w:spacing w:after="0" w:line="240" w:lineRule="auto"/>
        <w:rPr>
          <w:rFonts w:ascii="Times New Roman" w:eastAsia="Times New Roman" w:hAnsi="Times New Roman" w:cs="Times New Roman"/>
          <w:sz w:val="24"/>
          <w:szCs w:val="24"/>
        </w:rPr>
      </w:pPr>
      <w:r w:rsidRPr="008432FF">
        <w:rPr>
          <w:rFonts w:ascii="inherit" w:eastAsia="Times New Roman" w:hAnsi="inherit" w:cs="Arial"/>
          <w:b/>
          <w:bCs/>
          <w:color w:val="38761D"/>
          <w:sz w:val="27"/>
          <w:szCs w:val="27"/>
          <w:bdr w:val="none" w:sz="0" w:space="0" w:color="auto" w:frame="1"/>
          <w:shd w:val="clear" w:color="auto" w:fill="FFFFFF"/>
        </w:rPr>
        <w:t>What does a @</w:t>
      </w:r>
      <w:proofErr w:type="spellStart"/>
      <w:r w:rsidRPr="008432FF">
        <w:rPr>
          <w:rFonts w:ascii="inherit" w:eastAsia="Times New Roman" w:hAnsi="inherit" w:cs="Arial"/>
          <w:b/>
          <w:bCs/>
          <w:color w:val="38761D"/>
          <w:sz w:val="27"/>
          <w:szCs w:val="27"/>
          <w:bdr w:val="none" w:sz="0" w:space="0" w:color="auto" w:frame="1"/>
          <w:shd w:val="clear" w:color="auto" w:fill="FFFFFF"/>
        </w:rPr>
        <w:t>FormParam</w:t>
      </w:r>
      <w:proofErr w:type="spellEnd"/>
      <w:r w:rsidRPr="008432FF">
        <w:rPr>
          <w:rFonts w:ascii="inherit" w:eastAsia="Times New Roman" w:hAnsi="inherit" w:cs="Arial"/>
          <w:b/>
          <w:bCs/>
          <w:color w:val="38761D"/>
          <w:sz w:val="27"/>
          <w:szCs w:val="27"/>
          <w:bdr w:val="none" w:sz="0" w:space="0" w:color="auto" w:frame="1"/>
          <w:shd w:val="clear" w:color="auto" w:fill="FFFFFF"/>
        </w:rPr>
        <w:t xml:space="preserve"> do?</w:t>
      </w:r>
      <w:r w:rsidRPr="008432FF">
        <w:rPr>
          <w:rFonts w:ascii="Arial" w:eastAsia="Times New Roman" w:hAnsi="Arial" w:cs="Arial"/>
          <w:color w:val="2F2E2E"/>
          <w:sz w:val="27"/>
          <w:szCs w:val="27"/>
        </w:rPr>
        <w:br/>
      </w:r>
      <w:r w:rsidRPr="008432FF">
        <w:rPr>
          <w:rFonts w:ascii="Arial" w:eastAsia="Times New Roman" w:hAnsi="Arial" w:cs="Arial"/>
          <w:b/>
          <w:bCs/>
          <w:color w:val="2F2E2E"/>
          <w:sz w:val="27"/>
          <w:szCs w:val="27"/>
          <w:shd w:val="clear" w:color="auto" w:fill="FFFFFF"/>
        </w:rPr>
        <w:br/>
      </w:r>
    </w:p>
    <w:p w:rsidR="008432FF" w:rsidRPr="008432FF" w:rsidRDefault="008432FF" w:rsidP="008432FF">
      <w:pPr>
        <w:shd w:val="clear" w:color="auto" w:fill="FFFFFF"/>
        <w:spacing w:after="270" w:line="330" w:lineRule="atLeast"/>
        <w:textAlignment w:val="baseline"/>
        <w:rPr>
          <w:rFonts w:ascii="Arial" w:eastAsia="Times New Roman" w:hAnsi="Arial" w:cs="Arial"/>
          <w:color w:val="2F2E2E"/>
          <w:sz w:val="27"/>
          <w:szCs w:val="27"/>
        </w:rPr>
      </w:pPr>
      <w:r w:rsidRPr="008432FF">
        <w:rPr>
          <w:rFonts w:ascii="Arial" w:eastAsia="Times New Roman" w:hAnsi="Arial" w:cs="Arial"/>
          <w:color w:val="2F2E2E"/>
          <w:sz w:val="27"/>
          <w:szCs w:val="27"/>
        </w:rPr>
        <w:t>@</w:t>
      </w:r>
      <w:proofErr w:type="spellStart"/>
      <w:r w:rsidRPr="008432FF">
        <w:rPr>
          <w:rFonts w:ascii="Arial" w:eastAsia="Times New Roman" w:hAnsi="Arial" w:cs="Arial"/>
          <w:color w:val="2F2E2E"/>
          <w:sz w:val="27"/>
          <w:szCs w:val="27"/>
        </w:rPr>
        <w:t>FormParam</w:t>
      </w:r>
      <w:proofErr w:type="spellEnd"/>
      <w:r w:rsidRPr="008432FF">
        <w:rPr>
          <w:rFonts w:ascii="Arial" w:eastAsia="Times New Roman" w:hAnsi="Arial" w:cs="Arial"/>
          <w:color w:val="2F2E2E"/>
          <w:sz w:val="27"/>
          <w:szCs w:val="27"/>
        </w:rPr>
        <w:t xml:space="preserve"> bind HTML form parameters value to a Java method.</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008800"/>
          <w:sz w:val="20"/>
          <w:szCs w:val="20"/>
          <w:bdr w:val="none" w:sz="0" w:space="0" w:color="auto" w:frame="1"/>
        </w:rPr>
        <w:t>import</w:t>
      </w:r>
      <w:r w:rsidRPr="008432FF">
        <w:rPr>
          <w:rFonts w:ascii="inherit" w:eastAsia="Times New Roman" w:hAnsi="inherit" w:cs="Courier New"/>
          <w:color w:val="2F2E2E"/>
          <w:sz w:val="20"/>
          <w:szCs w:val="20"/>
        </w:rPr>
        <w:t xml:space="preserve"> </w:t>
      </w:r>
      <w:proofErr w:type="spellStart"/>
      <w:r w:rsidRPr="008432FF">
        <w:rPr>
          <w:rFonts w:ascii="inherit" w:eastAsia="Times New Roman" w:hAnsi="inherit" w:cs="Courier New"/>
          <w:b/>
          <w:bCs/>
          <w:color w:val="0E84B5"/>
          <w:sz w:val="20"/>
          <w:szCs w:val="20"/>
          <w:bdr w:val="none" w:sz="0" w:space="0" w:color="auto" w:frame="1"/>
        </w:rPr>
        <w:t>javax.ws.rs.FormParam</w:t>
      </w:r>
      <w:proofErr w:type="spellEnd"/>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008800"/>
          <w:sz w:val="20"/>
          <w:szCs w:val="20"/>
          <w:bdr w:val="none" w:sz="0" w:space="0" w:color="auto" w:frame="1"/>
        </w:rPr>
        <w:t>import</w:t>
      </w:r>
      <w:r w:rsidRPr="008432FF">
        <w:rPr>
          <w:rFonts w:ascii="inherit" w:eastAsia="Times New Roman" w:hAnsi="inherit" w:cs="Courier New"/>
          <w:color w:val="2F2E2E"/>
          <w:sz w:val="20"/>
          <w:szCs w:val="20"/>
        </w:rPr>
        <w:t xml:space="preserve"> </w:t>
      </w:r>
      <w:r w:rsidRPr="008432FF">
        <w:rPr>
          <w:rFonts w:ascii="inherit" w:eastAsia="Times New Roman" w:hAnsi="inherit" w:cs="Courier New"/>
          <w:b/>
          <w:bCs/>
          <w:color w:val="0E84B5"/>
          <w:sz w:val="20"/>
          <w:szCs w:val="20"/>
          <w:bdr w:val="none" w:sz="0" w:space="0" w:color="auto" w:frame="1"/>
        </w:rPr>
        <w:t>javax.ws.rs.POST</w:t>
      </w:r>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008800"/>
          <w:sz w:val="20"/>
          <w:szCs w:val="20"/>
          <w:bdr w:val="none" w:sz="0" w:space="0" w:color="auto" w:frame="1"/>
        </w:rPr>
        <w:t>import</w:t>
      </w:r>
      <w:r w:rsidRPr="008432FF">
        <w:rPr>
          <w:rFonts w:ascii="inherit" w:eastAsia="Times New Roman" w:hAnsi="inherit" w:cs="Courier New"/>
          <w:color w:val="2F2E2E"/>
          <w:sz w:val="20"/>
          <w:szCs w:val="20"/>
        </w:rPr>
        <w:t xml:space="preserve"> </w:t>
      </w:r>
      <w:proofErr w:type="spellStart"/>
      <w:r w:rsidRPr="008432FF">
        <w:rPr>
          <w:rFonts w:ascii="inherit" w:eastAsia="Times New Roman" w:hAnsi="inherit" w:cs="Courier New"/>
          <w:b/>
          <w:bCs/>
          <w:color w:val="0E84B5"/>
          <w:sz w:val="20"/>
          <w:szCs w:val="20"/>
          <w:bdr w:val="none" w:sz="0" w:space="0" w:color="auto" w:frame="1"/>
        </w:rPr>
        <w:t>javax.ws.rs.Path</w:t>
      </w:r>
      <w:proofErr w:type="spellEnd"/>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008800"/>
          <w:sz w:val="20"/>
          <w:szCs w:val="20"/>
          <w:bdr w:val="none" w:sz="0" w:space="0" w:color="auto" w:frame="1"/>
        </w:rPr>
        <w:t>import</w:t>
      </w:r>
      <w:r w:rsidRPr="008432FF">
        <w:rPr>
          <w:rFonts w:ascii="inherit" w:eastAsia="Times New Roman" w:hAnsi="inherit" w:cs="Courier New"/>
          <w:color w:val="2F2E2E"/>
          <w:sz w:val="20"/>
          <w:szCs w:val="20"/>
        </w:rPr>
        <w:t xml:space="preserve"> </w:t>
      </w:r>
      <w:proofErr w:type="spellStart"/>
      <w:r w:rsidRPr="008432FF">
        <w:rPr>
          <w:rFonts w:ascii="inherit" w:eastAsia="Times New Roman" w:hAnsi="inherit" w:cs="Courier New"/>
          <w:b/>
          <w:bCs/>
          <w:color w:val="0E84B5"/>
          <w:sz w:val="20"/>
          <w:szCs w:val="20"/>
          <w:bdr w:val="none" w:sz="0" w:space="0" w:color="auto" w:frame="1"/>
        </w:rPr>
        <w:t>javax.ws.rs.core.Response</w:t>
      </w:r>
      <w:proofErr w:type="spellEnd"/>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555555"/>
          <w:sz w:val="20"/>
          <w:szCs w:val="20"/>
          <w:bdr w:val="none" w:sz="0" w:space="0" w:color="auto" w:frame="1"/>
        </w:rPr>
        <w:t>@Path</w:t>
      </w:r>
      <w:r w:rsidRPr="008432FF">
        <w:rPr>
          <w:rFonts w:ascii="inherit" w:eastAsia="Times New Roman" w:hAnsi="inherit" w:cs="Courier New"/>
          <w:color w:val="2F2E2E"/>
          <w:sz w:val="20"/>
          <w:szCs w:val="20"/>
        </w:rPr>
        <w:t>(</w:t>
      </w:r>
      <w:r w:rsidRPr="008432FF">
        <w:rPr>
          <w:rFonts w:ascii="inherit" w:eastAsia="Times New Roman" w:hAnsi="inherit" w:cs="Courier New"/>
          <w:color w:val="2F2E2E"/>
          <w:sz w:val="20"/>
          <w:szCs w:val="20"/>
          <w:bdr w:val="none" w:sz="0" w:space="0" w:color="auto" w:frame="1"/>
          <w:shd w:val="clear" w:color="auto" w:fill="FFF0F0"/>
        </w:rPr>
        <w:t>"/persons"</w:t>
      </w:r>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color w:val="2F2E2E"/>
          <w:sz w:val="20"/>
          <w:szCs w:val="20"/>
        </w:rPr>
        <w:t xml:space="preserve">public </w:t>
      </w:r>
      <w:r w:rsidRPr="008432FF">
        <w:rPr>
          <w:rFonts w:ascii="inherit" w:eastAsia="Times New Roman" w:hAnsi="inherit" w:cs="Courier New"/>
          <w:b/>
          <w:bCs/>
          <w:color w:val="008800"/>
          <w:sz w:val="20"/>
          <w:szCs w:val="20"/>
          <w:bdr w:val="none" w:sz="0" w:space="0" w:color="auto" w:frame="1"/>
        </w:rPr>
        <w:t>class</w:t>
      </w:r>
      <w:r w:rsidRPr="008432FF">
        <w:rPr>
          <w:rFonts w:ascii="inherit" w:eastAsia="Times New Roman" w:hAnsi="inherit" w:cs="Courier New"/>
          <w:color w:val="2F2E2E"/>
          <w:sz w:val="20"/>
          <w:szCs w:val="20"/>
        </w:rPr>
        <w:t xml:space="preserve"> </w:t>
      </w:r>
      <w:proofErr w:type="spellStart"/>
      <w:r w:rsidRPr="008432FF">
        <w:rPr>
          <w:rFonts w:ascii="inherit" w:eastAsia="Times New Roman" w:hAnsi="inherit" w:cs="Courier New"/>
          <w:b/>
          <w:bCs/>
          <w:color w:val="BB0066"/>
          <w:sz w:val="20"/>
          <w:szCs w:val="20"/>
          <w:bdr w:val="none" w:sz="0" w:space="0" w:color="auto" w:frame="1"/>
        </w:rPr>
        <w:t>PersonService</w:t>
      </w:r>
      <w:proofErr w:type="spellEnd"/>
      <w:r w:rsidRPr="008432FF">
        <w:rPr>
          <w:rFonts w:ascii="inherit" w:eastAsia="Times New Roman" w:hAnsi="inherit" w:cs="Courier New"/>
          <w:color w:val="2F2E2E"/>
          <w:sz w:val="20"/>
          <w:szCs w:val="20"/>
        </w:rPr>
        <w:t xml:space="preserve"> {</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555555"/>
          <w:sz w:val="20"/>
          <w:szCs w:val="20"/>
          <w:bdr w:val="none" w:sz="0" w:space="0" w:color="auto" w:frame="1"/>
        </w:rPr>
        <w:t>@POST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555555"/>
          <w:sz w:val="20"/>
          <w:szCs w:val="20"/>
          <w:bdr w:val="none" w:sz="0" w:space="0" w:color="auto" w:frame="1"/>
        </w:rPr>
        <w:t>@Path</w:t>
      </w:r>
      <w:r w:rsidRPr="008432FF">
        <w:rPr>
          <w:rFonts w:ascii="inherit" w:eastAsia="Times New Roman" w:hAnsi="inherit" w:cs="Courier New"/>
          <w:color w:val="2F2E2E"/>
          <w:sz w:val="20"/>
          <w:szCs w:val="20"/>
        </w:rPr>
        <w:t>(</w:t>
      </w:r>
      <w:r w:rsidRPr="008432FF">
        <w:rPr>
          <w:rFonts w:ascii="inherit" w:eastAsia="Times New Roman" w:hAnsi="inherit" w:cs="Courier New"/>
          <w:color w:val="2F2E2E"/>
          <w:sz w:val="20"/>
          <w:szCs w:val="20"/>
          <w:bdr w:val="none" w:sz="0" w:space="0" w:color="auto" w:frame="1"/>
          <w:shd w:val="clear" w:color="auto" w:fill="FFF0F0"/>
        </w:rPr>
        <w:t>"/add"</w:t>
      </w:r>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color w:val="2F2E2E"/>
          <w:sz w:val="20"/>
          <w:szCs w:val="20"/>
        </w:rPr>
        <w:t xml:space="preserve">public Response </w:t>
      </w:r>
      <w:proofErr w:type="spellStart"/>
      <w:r w:rsidRPr="008432FF">
        <w:rPr>
          <w:rFonts w:ascii="inherit" w:eastAsia="Times New Roman" w:hAnsi="inherit" w:cs="Courier New"/>
          <w:color w:val="2F2E2E"/>
          <w:sz w:val="20"/>
          <w:szCs w:val="20"/>
        </w:rPr>
        <w:t>addPerson</w:t>
      </w:r>
      <w:proofErr w:type="spellEnd"/>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555555"/>
          <w:sz w:val="20"/>
          <w:szCs w:val="20"/>
          <w:bdr w:val="none" w:sz="0" w:space="0" w:color="auto" w:frame="1"/>
        </w:rPr>
        <w:t>@</w:t>
      </w:r>
      <w:proofErr w:type="spellStart"/>
      <w:r w:rsidRPr="008432FF">
        <w:rPr>
          <w:rFonts w:ascii="inherit" w:eastAsia="Times New Roman" w:hAnsi="inherit" w:cs="Courier New"/>
          <w:b/>
          <w:bCs/>
          <w:color w:val="555555"/>
          <w:sz w:val="20"/>
          <w:szCs w:val="20"/>
          <w:bdr w:val="none" w:sz="0" w:space="0" w:color="auto" w:frame="1"/>
        </w:rPr>
        <w:t>FormParam</w:t>
      </w:r>
      <w:proofErr w:type="spellEnd"/>
      <w:r w:rsidRPr="008432FF">
        <w:rPr>
          <w:rFonts w:ascii="inherit" w:eastAsia="Times New Roman" w:hAnsi="inherit" w:cs="Courier New"/>
          <w:color w:val="2F2E2E"/>
          <w:sz w:val="20"/>
          <w:szCs w:val="20"/>
        </w:rPr>
        <w:t>(</w:t>
      </w:r>
      <w:r w:rsidRPr="008432FF">
        <w:rPr>
          <w:rFonts w:ascii="inherit" w:eastAsia="Times New Roman" w:hAnsi="inherit" w:cs="Courier New"/>
          <w:color w:val="2F2E2E"/>
          <w:sz w:val="20"/>
          <w:szCs w:val="20"/>
          <w:bdr w:val="none" w:sz="0" w:space="0" w:color="auto" w:frame="1"/>
          <w:shd w:val="clear" w:color="auto" w:fill="FFF0F0"/>
        </w:rPr>
        <w:t>"name"</w:t>
      </w:r>
      <w:r w:rsidRPr="008432FF">
        <w:rPr>
          <w:rFonts w:ascii="inherit" w:eastAsia="Times New Roman" w:hAnsi="inherit" w:cs="Courier New"/>
          <w:color w:val="2F2E2E"/>
          <w:sz w:val="20"/>
          <w:szCs w:val="20"/>
        </w:rPr>
        <w:t>) String name,</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555555"/>
          <w:sz w:val="20"/>
          <w:szCs w:val="20"/>
          <w:bdr w:val="none" w:sz="0" w:space="0" w:color="auto" w:frame="1"/>
        </w:rPr>
        <w:t>@</w:t>
      </w:r>
      <w:proofErr w:type="spellStart"/>
      <w:r w:rsidRPr="008432FF">
        <w:rPr>
          <w:rFonts w:ascii="inherit" w:eastAsia="Times New Roman" w:hAnsi="inherit" w:cs="Courier New"/>
          <w:b/>
          <w:bCs/>
          <w:color w:val="555555"/>
          <w:sz w:val="20"/>
          <w:szCs w:val="20"/>
          <w:bdr w:val="none" w:sz="0" w:space="0" w:color="auto" w:frame="1"/>
        </w:rPr>
        <w:t>FormParam</w:t>
      </w:r>
      <w:proofErr w:type="spellEnd"/>
      <w:r w:rsidRPr="008432FF">
        <w:rPr>
          <w:rFonts w:ascii="inherit" w:eastAsia="Times New Roman" w:hAnsi="inherit" w:cs="Courier New"/>
          <w:color w:val="2F2E2E"/>
          <w:sz w:val="20"/>
          <w:szCs w:val="20"/>
        </w:rPr>
        <w:t>(</w:t>
      </w:r>
      <w:r w:rsidRPr="008432FF">
        <w:rPr>
          <w:rFonts w:ascii="inherit" w:eastAsia="Times New Roman" w:hAnsi="inherit" w:cs="Courier New"/>
          <w:color w:val="2F2E2E"/>
          <w:sz w:val="20"/>
          <w:szCs w:val="20"/>
          <w:bdr w:val="none" w:sz="0" w:space="0" w:color="auto" w:frame="1"/>
          <w:shd w:val="clear" w:color="auto" w:fill="FFF0F0"/>
        </w:rPr>
        <w:t>"age"</w:t>
      </w:r>
      <w:r w:rsidRPr="008432FF">
        <w:rPr>
          <w:rFonts w:ascii="inherit" w:eastAsia="Times New Roman" w:hAnsi="inherit" w:cs="Courier New"/>
          <w:color w:val="2F2E2E"/>
          <w:sz w:val="20"/>
          <w:szCs w:val="20"/>
        </w:rPr>
        <w:t xml:space="preserve">) </w:t>
      </w:r>
      <w:proofErr w:type="spellStart"/>
      <w:r w:rsidRPr="008432FF">
        <w:rPr>
          <w:rFonts w:ascii="inherit" w:eastAsia="Times New Roman" w:hAnsi="inherit" w:cs="Courier New"/>
          <w:color w:val="007020"/>
          <w:sz w:val="20"/>
          <w:szCs w:val="20"/>
          <w:bdr w:val="none" w:sz="0" w:space="0" w:color="auto" w:frame="1"/>
        </w:rPr>
        <w:t>int</w:t>
      </w:r>
      <w:proofErr w:type="spellEnd"/>
      <w:r w:rsidRPr="008432FF">
        <w:rPr>
          <w:rFonts w:ascii="inherit" w:eastAsia="Times New Roman" w:hAnsi="inherit" w:cs="Courier New"/>
          <w:color w:val="2F2E2E"/>
          <w:sz w:val="20"/>
          <w:szCs w:val="20"/>
        </w:rPr>
        <w:t xml:space="preserve"> age) {</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b/>
          <w:bCs/>
          <w:color w:val="008800"/>
          <w:sz w:val="20"/>
          <w:szCs w:val="20"/>
          <w:bdr w:val="none" w:sz="0" w:space="0" w:color="auto" w:frame="1"/>
        </w:rPr>
        <w:t>return</w:t>
      </w:r>
      <w:r w:rsidRPr="008432FF">
        <w:rPr>
          <w:rFonts w:ascii="inherit" w:eastAsia="Times New Roman" w:hAnsi="inherit" w:cs="Courier New"/>
          <w:color w:val="2F2E2E"/>
          <w:sz w:val="20"/>
          <w:szCs w:val="20"/>
        </w:rPr>
        <w:t xml:space="preserve"> </w:t>
      </w:r>
      <w:proofErr w:type="spellStart"/>
      <w:r w:rsidRPr="008432FF">
        <w:rPr>
          <w:rFonts w:ascii="inherit" w:eastAsia="Times New Roman" w:hAnsi="inherit" w:cs="Courier New"/>
          <w:color w:val="2F2E2E"/>
          <w:sz w:val="20"/>
          <w:szCs w:val="20"/>
        </w:rPr>
        <w:t>Response</w:t>
      </w:r>
      <w:r w:rsidRPr="008432FF">
        <w:rPr>
          <w:rFonts w:ascii="inherit" w:eastAsia="Times New Roman" w:hAnsi="inherit" w:cs="Courier New"/>
          <w:color w:val="333333"/>
          <w:sz w:val="20"/>
          <w:szCs w:val="20"/>
          <w:bdr w:val="none" w:sz="0" w:space="0" w:color="auto" w:frame="1"/>
        </w:rPr>
        <w:t>.</w:t>
      </w:r>
      <w:r w:rsidRPr="008432FF">
        <w:rPr>
          <w:rFonts w:ascii="inherit" w:eastAsia="Times New Roman" w:hAnsi="inherit" w:cs="Courier New"/>
          <w:color w:val="2F2E2E"/>
          <w:sz w:val="20"/>
          <w:szCs w:val="20"/>
        </w:rPr>
        <w:t>status</w:t>
      </w:r>
      <w:proofErr w:type="spellEnd"/>
      <w:r w:rsidRPr="008432FF">
        <w:rPr>
          <w:rFonts w:ascii="inherit" w:eastAsia="Times New Roman" w:hAnsi="inherit" w:cs="Courier New"/>
          <w:color w:val="2F2E2E"/>
          <w:sz w:val="20"/>
          <w:szCs w:val="20"/>
        </w:rPr>
        <w:t>(</w:t>
      </w:r>
      <w:r w:rsidRPr="008432FF">
        <w:rPr>
          <w:rFonts w:ascii="inherit" w:eastAsia="Times New Roman" w:hAnsi="inherit" w:cs="Courier New"/>
          <w:b/>
          <w:bCs/>
          <w:color w:val="0000DD"/>
          <w:sz w:val="20"/>
          <w:szCs w:val="20"/>
          <w:bdr w:val="none" w:sz="0" w:space="0" w:color="auto" w:frame="1"/>
        </w:rPr>
        <w:t>200</w:t>
      </w:r>
      <w:r w:rsidRPr="008432FF">
        <w:rPr>
          <w:rFonts w:ascii="inherit" w:eastAsia="Times New Roman" w:hAnsi="inherit" w:cs="Courier New"/>
          <w:color w:val="2F2E2E"/>
          <w:sz w:val="20"/>
          <w:szCs w:val="20"/>
        </w:rPr>
        <w:t>)</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color w:val="333333"/>
          <w:sz w:val="20"/>
          <w:szCs w:val="20"/>
          <w:bdr w:val="none" w:sz="0" w:space="0" w:color="auto" w:frame="1"/>
        </w:rPr>
        <w:t>.</w:t>
      </w:r>
      <w:r w:rsidRPr="008432FF">
        <w:rPr>
          <w:rFonts w:ascii="inherit" w:eastAsia="Times New Roman" w:hAnsi="inherit" w:cs="Courier New"/>
          <w:color w:val="2F2E2E"/>
          <w:sz w:val="20"/>
          <w:szCs w:val="20"/>
        </w:rPr>
        <w:t>entity(</w:t>
      </w:r>
      <w:r w:rsidRPr="008432FF">
        <w:rPr>
          <w:rFonts w:ascii="inherit" w:eastAsia="Times New Roman" w:hAnsi="inherit" w:cs="Courier New"/>
          <w:color w:val="2F2E2E"/>
          <w:sz w:val="20"/>
          <w:szCs w:val="20"/>
          <w:bdr w:val="none" w:sz="0" w:space="0" w:color="auto" w:frame="1"/>
          <w:shd w:val="clear" w:color="auto" w:fill="FFF0F0"/>
        </w:rPr>
        <w:t>"</w:t>
      </w:r>
      <w:proofErr w:type="spellStart"/>
      <w:r w:rsidRPr="008432FF">
        <w:rPr>
          <w:rFonts w:ascii="inherit" w:eastAsia="Times New Roman" w:hAnsi="inherit" w:cs="Courier New"/>
          <w:color w:val="2F2E2E"/>
          <w:sz w:val="20"/>
          <w:szCs w:val="20"/>
          <w:bdr w:val="none" w:sz="0" w:space="0" w:color="auto" w:frame="1"/>
          <w:shd w:val="clear" w:color="auto" w:fill="FFF0F0"/>
        </w:rPr>
        <w:t>addPerson</w:t>
      </w:r>
      <w:proofErr w:type="spellEnd"/>
      <w:r w:rsidRPr="008432FF">
        <w:rPr>
          <w:rFonts w:ascii="inherit" w:eastAsia="Times New Roman" w:hAnsi="inherit" w:cs="Courier New"/>
          <w:color w:val="2F2E2E"/>
          <w:sz w:val="20"/>
          <w:szCs w:val="20"/>
          <w:bdr w:val="none" w:sz="0" w:space="0" w:color="auto" w:frame="1"/>
          <w:shd w:val="clear" w:color="auto" w:fill="FFF0F0"/>
        </w:rPr>
        <w:t xml:space="preserve"> is called, name : "</w:t>
      </w:r>
      <w:r w:rsidRPr="008432FF">
        <w:rPr>
          <w:rFonts w:ascii="inherit" w:eastAsia="Times New Roman" w:hAnsi="inherit" w:cs="Courier New"/>
          <w:color w:val="2F2E2E"/>
          <w:sz w:val="20"/>
          <w:szCs w:val="20"/>
        </w:rPr>
        <w:t xml:space="preserve"> </w:t>
      </w:r>
      <w:r w:rsidRPr="008432FF">
        <w:rPr>
          <w:rFonts w:ascii="inherit" w:eastAsia="Times New Roman" w:hAnsi="inherit" w:cs="Courier New"/>
          <w:color w:val="333333"/>
          <w:sz w:val="20"/>
          <w:szCs w:val="20"/>
          <w:bdr w:val="none" w:sz="0" w:space="0" w:color="auto" w:frame="1"/>
        </w:rPr>
        <w:t>+</w:t>
      </w:r>
      <w:r w:rsidRPr="008432FF">
        <w:rPr>
          <w:rFonts w:ascii="inherit" w:eastAsia="Times New Roman" w:hAnsi="inherit" w:cs="Courier New"/>
          <w:color w:val="2F2E2E"/>
          <w:sz w:val="20"/>
          <w:szCs w:val="20"/>
        </w:rPr>
        <w:t xml:space="preserve"> name </w:t>
      </w:r>
      <w:r w:rsidRPr="008432FF">
        <w:rPr>
          <w:rFonts w:ascii="inherit" w:eastAsia="Times New Roman" w:hAnsi="inherit" w:cs="Courier New"/>
          <w:color w:val="333333"/>
          <w:sz w:val="20"/>
          <w:szCs w:val="20"/>
          <w:bdr w:val="none" w:sz="0" w:space="0" w:color="auto" w:frame="1"/>
        </w:rPr>
        <w:t>+</w:t>
      </w:r>
      <w:r w:rsidRPr="008432FF">
        <w:rPr>
          <w:rFonts w:ascii="inherit" w:eastAsia="Times New Roman" w:hAnsi="inherit" w:cs="Courier New"/>
          <w:color w:val="2F2E2E"/>
          <w:sz w:val="20"/>
          <w:szCs w:val="20"/>
        </w:rPr>
        <w:t xml:space="preserve"> </w:t>
      </w:r>
      <w:r w:rsidRPr="008432FF">
        <w:rPr>
          <w:rFonts w:ascii="inherit" w:eastAsia="Times New Roman" w:hAnsi="inherit" w:cs="Courier New"/>
          <w:color w:val="2F2E2E"/>
          <w:sz w:val="20"/>
          <w:szCs w:val="20"/>
          <w:bdr w:val="none" w:sz="0" w:space="0" w:color="auto" w:frame="1"/>
          <w:shd w:val="clear" w:color="auto" w:fill="FFF0F0"/>
        </w:rPr>
        <w:t>", age : "</w:t>
      </w:r>
      <w:r w:rsidRPr="008432FF">
        <w:rPr>
          <w:rFonts w:ascii="inherit" w:eastAsia="Times New Roman" w:hAnsi="inherit" w:cs="Courier New"/>
          <w:color w:val="2F2E2E"/>
          <w:sz w:val="20"/>
          <w:szCs w:val="20"/>
        </w:rPr>
        <w:t xml:space="preserve"> </w:t>
      </w:r>
      <w:r w:rsidRPr="008432FF">
        <w:rPr>
          <w:rFonts w:ascii="inherit" w:eastAsia="Times New Roman" w:hAnsi="inherit" w:cs="Courier New"/>
          <w:color w:val="333333"/>
          <w:sz w:val="20"/>
          <w:szCs w:val="20"/>
          <w:bdr w:val="none" w:sz="0" w:space="0" w:color="auto" w:frame="1"/>
        </w:rPr>
        <w:t>+</w:t>
      </w:r>
      <w:r w:rsidRPr="008432FF">
        <w:rPr>
          <w:rFonts w:ascii="inherit" w:eastAsia="Times New Roman" w:hAnsi="inherit" w:cs="Courier New"/>
          <w:color w:val="2F2E2E"/>
          <w:sz w:val="20"/>
          <w:szCs w:val="20"/>
        </w:rPr>
        <w:t xml:space="preserve"> age)</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color w:val="333333"/>
          <w:sz w:val="20"/>
          <w:szCs w:val="20"/>
          <w:bdr w:val="none" w:sz="0" w:space="0" w:color="auto" w:frame="1"/>
        </w:rPr>
        <w:t>.</w:t>
      </w:r>
      <w:r w:rsidRPr="008432FF">
        <w:rPr>
          <w:rFonts w:ascii="inherit" w:eastAsia="Times New Roman" w:hAnsi="inherit" w:cs="Courier New"/>
          <w:color w:val="2F2E2E"/>
          <w:sz w:val="20"/>
          <w:szCs w:val="20"/>
        </w:rPr>
        <w:t>build();</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color w:val="2F2E2E"/>
          <w:sz w:val="20"/>
          <w:szCs w:val="20"/>
        </w:rPr>
        <w:t xml:space="preserve"> }</w:t>
      </w:r>
    </w:p>
    <w:p w:rsidR="008432FF" w:rsidRPr="008432FF" w:rsidRDefault="008432FF" w:rsidP="008432F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8432FF">
        <w:rPr>
          <w:rFonts w:ascii="inherit" w:eastAsia="Times New Roman" w:hAnsi="inherit" w:cs="Courier New"/>
          <w:color w:val="2F2E2E"/>
          <w:sz w:val="20"/>
          <w:szCs w:val="20"/>
        </w:rPr>
        <w: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p>
    <w:p w:rsidR="008432FF" w:rsidRPr="008432FF" w:rsidRDefault="008432FF" w:rsidP="008432FF">
      <w:pPr>
        <w:shd w:val="clear" w:color="auto" w:fill="FFFFFF"/>
        <w:spacing w:after="270" w:line="330" w:lineRule="atLeast"/>
        <w:textAlignment w:val="baseline"/>
        <w:rPr>
          <w:rFonts w:ascii="Arial" w:eastAsia="Times New Roman" w:hAnsi="Arial" w:cs="Arial"/>
          <w:color w:val="2F2E2E"/>
          <w:sz w:val="27"/>
          <w:szCs w:val="27"/>
        </w:rPr>
      </w:pPr>
      <w:r w:rsidRPr="008432FF">
        <w:rPr>
          <w:rFonts w:ascii="Arial" w:eastAsia="Times New Roman" w:hAnsi="Arial" w:cs="Arial"/>
          <w:color w:val="2F2E2E"/>
          <w:sz w:val="27"/>
          <w:szCs w:val="27"/>
        </w:rPr>
        <w:br/>
        <w:t>HTML form:</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lastRenderedPageBreak/>
        <w:t>&lt;</w:t>
      </w:r>
      <w:r w:rsidRPr="008432FF">
        <w:rPr>
          <w:rFonts w:ascii="Arial" w:eastAsia="Times New Roman" w:hAnsi="Arial" w:cs="Arial"/>
          <w:color w:val="2F2E2E"/>
          <w:sz w:val="27"/>
          <w:szCs w:val="27"/>
        </w:rPr>
        <w:t>html</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body</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&lt;form action=</w:t>
      </w:r>
      <w:r w:rsidRPr="008432FF">
        <w:rPr>
          <w:rFonts w:ascii="Arial" w:eastAsia="Times New Roman" w:hAnsi="Arial" w:cs="Arial"/>
          <w:color w:val="2F2E2E"/>
          <w:sz w:val="27"/>
          <w:szCs w:val="27"/>
        </w:rPr>
        <w:t>"/persons/add"</w:t>
      </w:r>
      <w:r w:rsidRPr="008432FF">
        <w:rPr>
          <w:rFonts w:ascii="inherit" w:eastAsia="Times New Roman" w:hAnsi="inherit" w:cs="Arial"/>
          <w:color w:val="2F2E2E"/>
          <w:sz w:val="27"/>
        </w:rPr>
        <w:t> method=</w:t>
      </w:r>
      <w:r w:rsidRPr="008432FF">
        <w:rPr>
          <w:rFonts w:ascii="Arial" w:eastAsia="Times New Roman" w:hAnsi="Arial" w:cs="Arial"/>
          <w:color w:val="2F2E2E"/>
          <w:sz w:val="27"/>
          <w:szCs w:val="27"/>
        </w:rPr>
        <w:t>"post"</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p</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Name</w:t>
      </w:r>
      <w:r w:rsidRPr="008432FF">
        <w:rPr>
          <w:rFonts w:ascii="Arial" w:eastAsia="Times New Roman" w:hAnsi="Arial" w:cs="Arial"/>
          <w:color w:val="2F2E2E"/>
          <w:sz w:val="27"/>
        </w:rPr>
        <w:t> </w:t>
      </w:r>
      <w:r w:rsidRPr="008432FF">
        <w:rPr>
          <w:rFonts w:ascii="inherit" w:eastAsia="Times New Roman" w:hAnsi="inherit" w:cs="Arial"/>
          <w:color w:val="2F2E2E"/>
          <w:sz w:val="27"/>
        </w:rPr>
        <w:t>:</w:t>
      </w:r>
      <w:r w:rsidRPr="008432FF">
        <w:rPr>
          <w:rFonts w:ascii="Arial" w:eastAsia="Times New Roman" w:hAnsi="Arial" w:cs="Arial"/>
          <w:color w:val="2F2E2E"/>
          <w:sz w:val="27"/>
        </w:rPr>
        <w:t> </w:t>
      </w: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input type</w:t>
      </w:r>
      <w:r w:rsidRPr="008432FF">
        <w:rPr>
          <w:rFonts w:ascii="inherit" w:eastAsia="Times New Roman" w:hAnsi="inherit" w:cs="Arial"/>
          <w:color w:val="2F2E2E"/>
          <w:sz w:val="27"/>
        </w:rPr>
        <w:t>="text"</w:t>
      </w:r>
      <w:r w:rsidRPr="008432FF">
        <w:rPr>
          <w:rFonts w:ascii="Arial" w:eastAsia="Times New Roman" w:hAnsi="Arial" w:cs="Arial"/>
          <w:color w:val="2F2E2E"/>
          <w:sz w:val="27"/>
        </w:rPr>
        <w:t> </w:t>
      </w:r>
      <w:r w:rsidRPr="008432FF">
        <w:rPr>
          <w:rFonts w:ascii="Arial" w:eastAsia="Times New Roman" w:hAnsi="Arial" w:cs="Arial"/>
          <w:color w:val="2F2E2E"/>
          <w:sz w:val="27"/>
          <w:szCs w:val="27"/>
        </w:rPr>
        <w:t>name</w:t>
      </w:r>
      <w:r w:rsidRPr="008432FF">
        <w:rPr>
          <w:rFonts w:ascii="inherit" w:eastAsia="Times New Roman" w:hAnsi="inherit" w:cs="Arial"/>
          <w:color w:val="2F2E2E"/>
          <w:sz w:val="27"/>
        </w:rPr>
        <w:t>="name"</w:t>
      </w:r>
      <w:r w:rsidRPr="008432FF">
        <w:rPr>
          <w:rFonts w:ascii="Arial" w:eastAsia="Times New Roman" w:hAnsi="Arial" w:cs="Arial"/>
          <w:color w:val="2F2E2E"/>
          <w:sz w:val="27"/>
        </w:rPr>
        <w:t> </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Arial" w:eastAsia="Times New Roman" w:hAnsi="Arial" w:cs="Arial"/>
          <w:color w:val="2F2E2E"/>
          <w:sz w:val="27"/>
          <w:szCs w:val="27"/>
        </w:rPr>
        <w:t>&lt;/</w:t>
      </w:r>
      <w:r w:rsidRPr="008432FF">
        <w:rPr>
          <w:rFonts w:ascii="inherit" w:eastAsia="Times New Roman" w:hAnsi="inherit" w:cs="Arial"/>
          <w:color w:val="2F2E2E"/>
          <w:sz w:val="27"/>
        </w:rPr>
        <w:t>p</w:t>
      </w:r>
      <w:r w:rsidRPr="008432FF">
        <w:rPr>
          <w:rFonts w:ascii="Arial" w:eastAsia="Times New Roman" w:hAnsi="Arial" w:cs="Arial"/>
          <w:color w:val="2F2E2E"/>
          <w:sz w:val="27"/>
          <w:szCs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p</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Arial" w:eastAsia="Times New Roman" w:hAnsi="Arial" w:cs="Arial"/>
          <w:color w:val="2F2E2E"/>
          <w:sz w:val="27"/>
          <w:szCs w:val="27"/>
        </w:rPr>
        <w:t>Age</w:t>
      </w:r>
      <w:r w:rsidRPr="008432FF">
        <w:rPr>
          <w:rFonts w:ascii="Arial" w:eastAsia="Times New Roman" w:hAnsi="Arial" w:cs="Arial"/>
          <w:color w:val="2F2E2E"/>
          <w:sz w:val="27"/>
        </w:rPr>
        <w:t> </w:t>
      </w:r>
      <w:r w:rsidRPr="008432FF">
        <w:rPr>
          <w:rFonts w:ascii="inherit" w:eastAsia="Times New Roman" w:hAnsi="inherit" w:cs="Arial"/>
          <w:color w:val="2F2E2E"/>
          <w:sz w:val="27"/>
        </w:rPr>
        <w:t>:</w:t>
      </w:r>
      <w:r w:rsidRPr="008432FF">
        <w:rPr>
          <w:rFonts w:ascii="Arial" w:eastAsia="Times New Roman" w:hAnsi="Arial" w:cs="Arial"/>
          <w:color w:val="2F2E2E"/>
          <w:sz w:val="27"/>
        </w:rPr>
        <w:t> </w:t>
      </w: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input type</w:t>
      </w:r>
      <w:r w:rsidRPr="008432FF">
        <w:rPr>
          <w:rFonts w:ascii="inherit" w:eastAsia="Times New Roman" w:hAnsi="inherit" w:cs="Arial"/>
          <w:color w:val="2F2E2E"/>
          <w:sz w:val="27"/>
        </w:rPr>
        <w:t>="text"</w:t>
      </w:r>
      <w:r w:rsidRPr="008432FF">
        <w:rPr>
          <w:rFonts w:ascii="Arial" w:eastAsia="Times New Roman" w:hAnsi="Arial" w:cs="Arial"/>
          <w:color w:val="2F2E2E"/>
          <w:sz w:val="27"/>
        </w:rPr>
        <w:t> </w:t>
      </w:r>
      <w:r w:rsidRPr="008432FF">
        <w:rPr>
          <w:rFonts w:ascii="Arial" w:eastAsia="Times New Roman" w:hAnsi="Arial" w:cs="Arial"/>
          <w:color w:val="2F2E2E"/>
          <w:sz w:val="27"/>
          <w:szCs w:val="27"/>
        </w:rPr>
        <w:t>name</w:t>
      </w:r>
      <w:r w:rsidRPr="008432FF">
        <w:rPr>
          <w:rFonts w:ascii="inherit" w:eastAsia="Times New Roman" w:hAnsi="inherit" w:cs="Arial"/>
          <w:color w:val="2F2E2E"/>
          <w:sz w:val="27"/>
        </w:rPr>
        <w:t>="age"</w:t>
      </w:r>
      <w:r w:rsidRPr="008432FF">
        <w:rPr>
          <w:rFonts w:ascii="Arial" w:eastAsia="Times New Roman" w:hAnsi="Arial" w:cs="Arial"/>
          <w:color w:val="2F2E2E"/>
          <w:sz w:val="27"/>
        </w:rPr>
        <w:t> </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Arial" w:eastAsia="Times New Roman" w:hAnsi="Arial" w:cs="Arial"/>
          <w:color w:val="2F2E2E"/>
          <w:sz w:val="27"/>
          <w:szCs w:val="27"/>
        </w:rPr>
        <w:t>&lt;/</w:t>
      </w:r>
      <w:r w:rsidRPr="008432FF">
        <w:rPr>
          <w:rFonts w:ascii="inherit" w:eastAsia="Times New Roman" w:hAnsi="inherit" w:cs="Arial"/>
          <w:color w:val="2F2E2E"/>
          <w:sz w:val="27"/>
        </w:rPr>
        <w:t>p</w:t>
      </w:r>
      <w:r w:rsidRPr="008432FF">
        <w:rPr>
          <w:rFonts w:ascii="Arial" w:eastAsia="Times New Roman" w:hAnsi="Arial" w:cs="Arial"/>
          <w:color w:val="2F2E2E"/>
          <w:sz w:val="27"/>
          <w:szCs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&lt;input type=</w:t>
      </w:r>
      <w:r w:rsidRPr="008432FF">
        <w:rPr>
          <w:rFonts w:ascii="Arial" w:eastAsia="Times New Roman" w:hAnsi="Arial" w:cs="Arial"/>
          <w:color w:val="2F2E2E"/>
          <w:sz w:val="27"/>
          <w:szCs w:val="27"/>
        </w:rPr>
        <w:t>"submit"</w:t>
      </w:r>
      <w:r w:rsidRPr="008432FF">
        <w:rPr>
          <w:rFonts w:ascii="inherit" w:eastAsia="Times New Roman" w:hAnsi="inherit" w:cs="Arial"/>
          <w:color w:val="2F2E2E"/>
          <w:sz w:val="27"/>
        </w:rPr>
        <w:t> value=</w:t>
      </w:r>
      <w:r w:rsidRPr="008432FF">
        <w:rPr>
          <w:rFonts w:ascii="Arial" w:eastAsia="Times New Roman" w:hAnsi="Arial" w:cs="Arial"/>
          <w:color w:val="2F2E2E"/>
          <w:sz w:val="27"/>
          <w:szCs w:val="27"/>
        </w:rPr>
        <w:t>"Add Person"</w:t>
      </w:r>
      <w:r w:rsidRPr="008432FF">
        <w:rPr>
          <w:rFonts w:ascii="inherit" w:eastAsia="Times New Roman" w:hAnsi="inherit" w:cs="Arial"/>
          <w:color w:val="2F2E2E"/>
          <w:sz w:val="27"/>
        </w:rPr>
        <w:t> /&gt;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form</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body</w:t>
      </w:r>
      <w:r w:rsidRPr="008432FF">
        <w:rPr>
          <w:rFonts w:ascii="inherit" w:eastAsia="Times New Roman" w:hAnsi="inherit" w:cs="Arial"/>
          <w:color w:val="2F2E2E"/>
          <w:sz w:val="27"/>
        </w:rPr>
        <w:t>&gt;</w:t>
      </w:r>
    </w:p>
    <w:p w:rsidR="008432FF" w:rsidRPr="008432FF" w:rsidRDefault="008432FF" w:rsidP="008432FF">
      <w:pPr>
        <w:shd w:val="clear" w:color="auto" w:fill="FFFFFF"/>
        <w:spacing w:after="0" w:line="330" w:lineRule="atLeast"/>
        <w:textAlignment w:val="baseline"/>
        <w:rPr>
          <w:rFonts w:ascii="Arial" w:eastAsia="Times New Roman" w:hAnsi="Arial" w:cs="Arial"/>
          <w:color w:val="2F2E2E"/>
          <w:sz w:val="27"/>
          <w:szCs w:val="27"/>
        </w:rPr>
      </w:pPr>
      <w:r w:rsidRPr="008432FF">
        <w:rPr>
          <w:rFonts w:ascii="inherit" w:eastAsia="Times New Roman" w:hAnsi="inherit" w:cs="Arial"/>
          <w:color w:val="2F2E2E"/>
          <w:sz w:val="27"/>
        </w:rPr>
        <w:t>&lt;/</w:t>
      </w:r>
      <w:r w:rsidRPr="008432FF">
        <w:rPr>
          <w:rFonts w:ascii="Arial" w:eastAsia="Times New Roman" w:hAnsi="Arial" w:cs="Arial"/>
          <w:color w:val="2F2E2E"/>
          <w:sz w:val="27"/>
          <w:szCs w:val="27"/>
        </w:rPr>
        <w:t>html</w:t>
      </w:r>
      <w:r w:rsidRPr="008432FF">
        <w:rPr>
          <w:rFonts w:ascii="inherit" w:eastAsia="Times New Roman" w:hAnsi="inherit" w:cs="Arial"/>
          <w:color w:val="2F2E2E"/>
          <w:sz w:val="27"/>
        </w:rPr>
        <w:t>&gt;</w:t>
      </w:r>
    </w:p>
    <w:p w:rsidR="008432FF" w:rsidRDefault="008432FF" w:rsidP="000912C0"/>
    <w:p w:rsidR="00F8471B" w:rsidRPr="00F8471B" w:rsidRDefault="00F8471B" w:rsidP="00F8471B">
      <w:pPr>
        <w:spacing w:after="0" w:line="240" w:lineRule="auto"/>
        <w:rPr>
          <w:rFonts w:ascii="Times New Roman" w:eastAsia="Times New Roman" w:hAnsi="Times New Roman" w:cs="Times New Roman"/>
          <w:sz w:val="24"/>
          <w:szCs w:val="24"/>
        </w:rPr>
      </w:pPr>
      <w:r w:rsidRPr="00F8471B">
        <w:rPr>
          <w:rFonts w:ascii="inherit" w:eastAsia="Times New Roman" w:hAnsi="inherit" w:cs="Arial"/>
          <w:b/>
          <w:bCs/>
          <w:color w:val="38761D"/>
          <w:sz w:val="27"/>
          <w:szCs w:val="27"/>
          <w:bdr w:val="none" w:sz="0" w:space="0" w:color="auto" w:frame="1"/>
          <w:shd w:val="clear" w:color="auto" w:fill="FFFFFF"/>
        </w:rPr>
        <w:t>How to get HTTP request header in JAX-RS (2 ways)?</w:t>
      </w:r>
    </w:p>
    <w:p w:rsidR="00F8471B" w:rsidRPr="00F8471B" w:rsidRDefault="00F8471B" w:rsidP="00F8471B">
      <w:pPr>
        <w:shd w:val="clear" w:color="auto" w:fill="FFFFFF"/>
        <w:spacing w:after="0" w:line="330" w:lineRule="atLeast"/>
        <w:textAlignment w:val="baseline"/>
        <w:rPr>
          <w:rFonts w:ascii="Arial" w:eastAsia="Times New Roman" w:hAnsi="Arial" w:cs="Arial"/>
          <w:color w:val="2F2E2E"/>
          <w:sz w:val="27"/>
          <w:szCs w:val="27"/>
        </w:rPr>
      </w:pPr>
    </w:p>
    <w:p w:rsidR="00F8471B" w:rsidRPr="00F8471B" w:rsidRDefault="00F8471B" w:rsidP="00F8471B">
      <w:pPr>
        <w:numPr>
          <w:ilvl w:val="0"/>
          <w:numId w:val="17"/>
        </w:numPr>
        <w:shd w:val="clear" w:color="auto" w:fill="FFFFFF"/>
        <w:spacing w:after="0" w:line="330" w:lineRule="atLeast"/>
        <w:ind w:left="375"/>
        <w:rPr>
          <w:rFonts w:ascii="Arial" w:eastAsia="Times New Roman" w:hAnsi="Arial" w:cs="Arial"/>
          <w:color w:val="2F2E2E"/>
          <w:sz w:val="27"/>
          <w:szCs w:val="27"/>
        </w:rPr>
      </w:pPr>
      <w:r w:rsidRPr="00F8471B">
        <w:rPr>
          <w:rFonts w:ascii="Arial" w:eastAsia="Times New Roman" w:hAnsi="Arial" w:cs="Arial"/>
          <w:color w:val="2F2E2E"/>
          <w:sz w:val="27"/>
          <w:szCs w:val="27"/>
        </w:rPr>
        <w:t>inject directly with @</w:t>
      </w:r>
      <w:proofErr w:type="spellStart"/>
      <w:r w:rsidRPr="00F8471B">
        <w:rPr>
          <w:rFonts w:ascii="Arial" w:eastAsia="Times New Roman" w:hAnsi="Arial" w:cs="Arial"/>
          <w:color w:val="2F2E2E"/>
          <w:sz w:val="27"/>
          <w:szCs w:val="27"/>
        </w:rPr>
        <w:t>HeaderParam</w:t>
      </w:r>
      <w:proofErr w:type="spellEnd"/>
      <w:r w:rsidRPr="00F8471B">
        <w:rPr>
          <w:rFonts w:ascii="Arial" w:eastAsia="Times New Roman" w:hAnsi="Arial" w:cs="Arial"/>
          <w:color w:val="2F2E2E"/>
          <w:sz w:val="27"/>
          <w:szCs w:val="27"/>
        </w:rPr>
        <w:t>;</w:t>
      </w:r>
    </w:p>
    <w:p w:rsidR="00F8471B" w:rsidRPr="00F8471B" w:rsidRDefault="00F8471B" w:rsidP="00F8471B">
      <w:pPr>
        <w:shd w:val="clear" w:color="auto" w:fill="FFFFFF"/>
        <w:spacing w:after="0" w:line="330" w:lineRule="atLeast"/>
        <w:textAlignment w:val="baseline"/>
        <w:rPr>
          <w:rFonts w:ascii="Arial" w:eastAsia="Times New Roman" w:hAnsi="Arial" w:cs="Arial"/>
          <w:color w:val="2F2E2E"/>
          <w:sz w:val="27"/>
          <w:szCs w:val="27"/>
        </w:rPr>
      </w:pPr>
    </w:p>
    <w:p w:rsidR="00F8471B" w:rsidRPr="00F8471B" w:rsidRDefault="00F8471B" w:rsidP="00F8471B">
      <w:pPr>
        <w:spacing w:after="0" w:line="240" w:lineRule="auto"/>
        <w:rPr>
          <w:rFonts w:ascii="Times New Roman" w:eastAsia="Times New Roman" w:hAnsi="Times New Roman" w:cs="Times New Roman"/>
          <w:sz w:val="24"/>
          <w:szCs w:val="24"/>
        </w:rPr>
      </w:pP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008800"/>
          <w:sz w:val="20"/>
          <w:szCs w:val="20"/>
          <w:bdr w:val="none" w:sz="0" w:space="0" w:color="auto" w:frame="1"/>
        </w:rPr>
        <w:t>import</w:t>
      </w:r>
      <w:r w:rsidRPr="00F8471B">
        <w:rPr>
          <w:rFonts w:ascii="inherit" w:eastAsia="Times New Roman" w:hAnsi="inherit" w:cs="Courier New"/>
          <w:color w:val="2F2E2E"/>
          <w:sz w:val="20"/>
          <w:szCs w:val="20"/>
        </w:rPr>
        <w:t xml:space="preserve"> </w:t>
      </w:r>
      <w:proofErr w:type="spellStart"/>
      <w:r w:rsidRPr="00F8471B">
        <w:rPr>
          <w:rFonts w:ascii="inherit" w:eastAsia="Times New Roman" w:hAnsi="inherit" w:cs="Courier New"/>
          <w:b/>
          <w:bCs/>
          <w:color w:val="0E84B5"/>
          <w:sz w:val="20"/>
          <w:szCs w:val="20"/>
          <w:bdr w:val="none" w:sz="0" w:space="0" w:color="auto" w:frame="1"/>
        </w:rPr>
        <w:t>javax.ws.rs.GET</w:t>
      </w:r>
      <w:proofErr w:type="spellEnd"/>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008800"/>
          <w:sz w:val="20"/>
          <w:szCs w:val="20"/>
          <w:bdr w:val="none" w:sz="0" w:space="0" w:color="auto" w:frame="1"/>
        </w:rPr>
        <w:t>import</w:t>
      </w:r>
      <w:r w:rsidRPr="00F8471B">
        <w:rPr>
          <w:rFonts w:ascii="inherit" w:eastAsia="Times New Roman" w:hAnsi="inherit" w:cs="Courier New"/>
          <w:color w:val="2F2E2E"/>
          <w:sz w:val="20"/>
          <w:szCs w:val="20"/>
        </w:rPr>
        <w:t xml:space="preserve"> </w:t>
      </w:r>
      <w:proofErr w:type="spellStart"/>
      <w:r w:rsidRPr="00F8471B">
        <w:rPr>
          <w:rFonts w:ascii="inherit" w:eastAsia="Times New Roman" w:hAnsi="inherit" w:cs="Courier New"/>
          <w:b/>
          <w:bCs/>
          <w:color w:val="0E84B5"/>
          <w:sz w:val="20"/>
          <w:szCs w:val="20"/>
          <w:bdr w:val="none" w:sz="0" w:space="0" w:color="auto" w:frame="1"/>
        </w:rPr>
        <w:t>javax.ws.rs.Path</w:t>
      </w:r>
      <w:proofErr w:type="spellEnd"/>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008800"/>
          <w:sz w:val="20"/>
          <w:szCs w:val="20"/>
          <w:bdr w:val="none" w:sz="0" w:space="0" w:color="auto" w:frame="1"/>
        </w:rPr>
        <w:t>import</w:t>
      </w:r>
      <w:r w:rsidRPr="00F8471B">
        <w:rPr>
          <w:rFonts w:ascii="inherit" w:eastAsia="Times New Roman" w:hAnsi="inherit" w:cs="Courier New"/>
          <w:color w:val="2F2E2E"/>
          <w:sz w:val="20"/>
          <w:szCs w:val="20"/>
        </w:rPr>
        <w:t xml:space="preserve"> </w:t>
      </w:r>
      <w:proofErr w:type="spellStart"/>
      <w:r w:rsidRPr="00F8471B">
        <w:rPr>
          <w:rFonts w:ascii="inherit" w:eastAsia="Times New Roman" w:hAnsi="inherit" w:cs="Courier New"/>
          <w:b/>
          <w:bCs/>
          <w:color w:val="0E84B5"/>
          <w:sz w:val="20"/>
          <w:szCs w:val="20"/>
          <w:bdr w:val="none" w:sz="0" w:space="0" w:color="auto" w:frame="1"/>
        </w:rPr>
        <w:t>javax.ws.rs.HeaderParam</w:t>
      </w:r>
      <w:proofErr w:type="spellEnd"/>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008800"/>
          <w:sz w:val="20"/>
          <w:szCs w:val="20"/>
          <w:bdr w:val="none" w:sz="0" w:space="0" w:color="auto" w:frame="1"/>
        </w:rPr>
        <w:t>import</w:t>
      </w:r>
      <w:r w:rsidRPr="00F8471B">
        <w:rPr>
          <w:rFonts w:ascii="inherit" w:eastAsia="Times New Roman" w:hAnsi="inherit" w:cs="Courier New"/>
          <w:color w:val="2F2E2E"/>
          <w:sz w:val="20"/>
          <w:szCs w:val="20"/>
        </w:rPr>
        <w:t xml:space="preserve"> </w:t>
      </w:r>
      <w:proofErr w:type="spellStart"/>
      <w:r w:rsidRPr="00F8471B">
        <w:rPr>
          <w:rFonts w:ascii="inherit" w:eastAsia="Times New Roman" w:hAnsi="inherit" w:cs="Courier New"/>
          <w:b/>
          <w:bCs/>
          <w:color w:val="0E84B5"/>
          <w:sz w:val="20"/>
          <w:szCs w:val="20"/>
          <w:bdr w:val="none" w:sz="0" w:space="0" w:color="auto" w:frame="1"/>
        </w:rPr>
        <w:t>javax.ws.rs.core.Response</w:t>
      </w:r>
      <w:proofErr w:type="spellEnd"/>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555555"/>
          <w:sz w:val="20"/>
          <w:szCs w:val="20"/>
          <w:bdr w:val="none" w:sz="0" w:space="0" w:color="auto" w:frame="1"/>
        </w:rPr>
        <w:t>@Path</w:t>
      </w:r>
      <w:r w:rsidRPr="00F8471B">
        <w:rPr>
          <w:rFonts w:ascii="inherit" w:eastAsia="Times New Roman" w:hAnsi="inherit" w:cs="Courier New"/>
          <w:color w:val="2F2E2E"/>
          <w:sz w:val="20"/>
          <w:szCs w:val="20"/>
        </w:rPr>
        <w:t>(</w:t>
      </w:r>
      <w:r w:rsidRPr="00F8471B">
        <w:rPr>
          <w:rFonts w:ascii="inherit" w:eastAsia="Times New Roman" w:hAnsi="inherit" w:cs="Courier New"/>
          <w:color w:val="2F2E2E"/>
          <w:sz w:val="20"/>
          <w:szCs w:val="20"/>
          <w:bdr w:val="none" w:sz="0" w:space="0" w:color="auto" w:frame="1"/>
          <w:shd w:val="clear" w:color="auto" w:fill="FFF0F0"/>
        </w:rPr>
        <w:t>"/persons"</w:t>
      </w:r>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color w:val="2F2E2E"/>
          <w:sz w:val="20"/>
          <w:szCs w:val="20"/>
        </w:rPr>
        <w:t xml:space="preserve">public </w:t>
      </w:r>
      <w:r w:rsidRPr="00F8471B">
        <w:rPr>
          <w:rFonts w:ascii="inherit" w:eastAsia="Times New Roman" w:hAnsi="inherit" w:cs="Courier New"/>
          <w:b/>
          <w:bCs/>
          <w:color w:val="008800"/>
          <w:sz w:val="20"/>
          <w:szCs w:val="20"/>
          <w:bdr w:val="none" w:sz="0" w:space="0" w:color="auto" w:frame="1"/>
        </w:rPr>
        <w:t>class</w:t>
      </w:r>
      <w:r w:rsidRPr="00F8471B">
        <w:rPr>
          <w:rFonts w:ascii="inherit" w:eastAsia="Times New Roman" w:hAnsi="inherit" w:cs="Courier New"/>
          <w:color w:val="2F2E2E"/>
          <w:sz w:val="20"/>
          <w:szCs w:val="20"/>
        </w:rPr>
        <w:t xml:space="preserve"> </w:t>
      </w:r>
      <w:proofErr w:type="spellStart"/>
      <w:r w:rsidRPr="00F8471B">
        <w:rPr>
          <w:rFonts w:ascii="inherit" w:eastAsia="Times New Roman" w:hAnsi="inherit" w:cs="Courier New"/>
          <w:b/>
          <w:bCs/>
          <w:color w:val="BB0066"/>
          <w:sz w:val="20"/>
          <w:szCs w:val="20"/>
          <w:bdr w:val="none" w:sz="0" w:space="0" w:color="auto" w:frame="1"/>
        </w:rPr>
        <w:t>PersonService</w:t>
      </w:r>
      <w:proofErr w:type="spellEnd"/>
      <w:r w:rsidRPr="00F8471B">
        <w:rPr>
          <w:rFonts w:ascii="inherit" w:eastAsia="Times New Roman" w:hAnsi="inherit" w:cs="Courier New"/>
          <w:color w:val="2F2E2E"/>
          <w:sz w:val="20"/>
          <w:szCs w:val="20"/>
        </w:rPr>
        <w:t xml:space="preserve"> {</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555555"/>
          <w:sz w:val="20"/>
          <w:szCs w:val="20"/>
          <w:bdr w:val="none" w:sz="0" w:space="0" w:color="auto" w:frame="1"/>
        </w:rPr>
        <w:t>@GET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555555"/>
          <w:sz w:val="20"/>
          <w:szCs w:val="20"/>
          <w:bdr w:val="none" w:sz="0" w:space="0" w:color="auto" w:frame="1"/>
        </w:rPr>
        <w:t>@Path</w:t>
      </w:r>
      <w:r w:rsidRPr="00F8471B">
        <w:rPr>
          <w:rFonts w:ascii="inherit" w:eastAsia="Times New Roman" w:hAnsi="inherit" w:cs="Courier New"/>
          <w:color w:val="2F2E2E"/>
          <w:sz w:val="20"/>
          <w:szCs w:val="20"/>
        </w:rPr>
        <w:t>(</w:t>
      </w:r>
      <w:r w:rsidRPr="00F8471B">
        <w:rPr>
          <w:rFonts w:ascii="inherit" w:eastAsia="Times New Roman" w:hAnsi="inherit" w:cs="Courier New"/>
          <w:color w:val="2F2E2E"/>
          <w:sz w:val="20"/>
          <w:szCs w:val="20"/>
          <w:bdr w:val="none" w:sz="0" w:space="0" w:color="auto" w:frame="1"/>
          <w:shd w:val="clear" w:color="auto" w:fill="FFF0F0"/>
        </w:rPr>
        <w:t>"/get"</w:t>
      </w:r>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color w:val="2F2E2E"/>
          <w:sz w:val="20"/>
          <w:szCs w:val="20"/>
        </w:rPr>
        <w:t xml:space="preserve">public Response </w:t>
      </w:r>
      <w:proofErr w:type="spellStart"/>
      <w:r w:rsidRPr="00F8471B">
        <w:rPr>
          <w:rFonts w:ascii="inherit" w:eastAsia="Times New Roman" w:hAnsi="inherit" w:cs="Courier New"/>
          <w:color w:val="2F2E2E"/>
          <w:sz w:val="20"/>
          <w:szCs w:val="20"/>
        </w:rPr>
        <w:t>getPerson</w:t>
      </w:r>
      <w:proofErr w:type="spellEnd"/>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555555"/>
          <w:sz w:val="20"/>
          <w:szCs w:val="20"/>
          <w:bdr w:val="none" w:sz="0" w:space="0" w:color="auto" w:frame="1"/>
        </w:rPr>
        <w:t>@</w:t>
      </w:r>
      <w:proofErr w:type="spellStart"/>
      <w:r w:rsidRPr="00F8471B">
        <w:rPr>
          <w:rFonts w:ascii="inherit" w:eastAsia="Times New Roman" w:hAnsi="inherit" w:cs="Courier New"/>
          <w:b/>
          <w:bCs/>
          <w:color w:val="555555"/>
          <w:sz w:val="20"/>
          <w:szCs w:val="20"/>
          <w:bdr w:val="none" w:sz="0" w:space="0" w:color="auto" w:frame="1"/>
        </w:rPr>
        <w:t>HeaderParam</w:t>
      </w:r>
      <w:proofErr w:type="spellEnd"/>
      <w:r w:rsidRPr="00F8471B">
        <w:rPr>
          <w:rFonts w:ascii="inherit" w:eastAsia="Times New Roman" w:hAnsi="inherit" w:cs="Courier New"/>
          <w:color w:val="2F2E2E"/>
          <w:sz w:val="20"/>
          <w:szCs w:val="20"/>
        </w:rPr>
        <w:t>(</w:t>
      </w:r>
      <w:r w:rsidRPr="00F8471B">
        <w:rPr>
          <w:rFonts w:ascii="inherit" w:eastAsia="Times New Roman" w:hAnsi="inherit" w:cs="Courier New"/>
          <w:color w:val="2F2E2E"/>
          <w:sz w:val="20"/>
          <w:szCs w:val="20"/>
          <w:bdr w:val="none" w:sz="0" w:space="0" w:color="auto" w:frame="1"/>
          <w:shd w:val="clear" w:color="auto" w:fill="FFF0F0"/>
        </w:rPr>
        <w:t>"person-agent"</w:t>
      </w:r>
      <w:r w:rsidRPr="00F8471B">
        <w:rPr>
          <w:rFonts w:ascii="inherit" w:eastAsia="Times New Roman" w:hAnsi="inherit" w:cs="Courier New"/>
          <w:color w:val="2F2E2E"/>
          <w:sz w:val="20"/>
          <w:szCs w:val="20"/>
        </w:rPr>
        <w:t xml:space="preserve">) String </w:t>
      </w:r>
      <w:proofErr w:type="spellStart"/>
      <w:r w:rsidRPr="00F8471B">
        <w:rPr>
          <w:rFonts w:ascii="inherit" w:eastAsia="Times New Roman" w:hAnsi="inherit" w:cs="Courier New"/>
          <w:color w:val="2F2E2E"/>
          <w:sz w:val="20"/>
          <w:szCs w:val="20"/>
        </w:rPr>
        <w:t>personAgent</w:t>
      </w:r>
      <w:proofErr w:type="spellEnd"/>
      <w:r w:rsidRPr="00F8471B">
        <w:rPr>
          <w:rFonts w:ascii="inherit" w:eastAsia="Times New Roman" w:hAnsi="inherit" w:cs="Courier New"/>
          <w:color w:val="2F2E2E"/>
          <w:sz w:val="20"/>
          <w:szCs w:val="20"/>
        </w:rPr>
        <w:t>) {</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b/>
          <w:bCs/>
          <w:color w:val="008800"/>
          <w:sz w:val="20"/>
          <w:szCs w:val="20"/>
          <w:bdr w:val="none" w:sz="0" w:space="0" w:color="auto" w:frame="1"/>
        </w:rPr>
        <w:t>return</w:t>
      </w:r>
      <w:r w:rsidRPr="00F8471B">
        <w:rPr>
          <w:rFonts w:ascii="inherit" w:eastAsia="Times New Roman" w:hAnsi="inherit" w:cs="Courier New"/>
          <w:color w:val="2F2E2E"/>
          <w:sz w:val="20"/>
          <w:szCs w:val="20"/>
        </w:rPr>
        <w:t xml:space="preserve"> </w:t>
      </w:r>
      <w:proofErr w:type="spellStart"/>
      <w:r w:rsidRPr="00F8471B">
        <w:rPr>
          <w:rFonts w:ascii="inherit" w:eastAsia="Times New Roman" w:hAnsi="inherit" w:cs="Courier New"/>
          <w:color w:val="2F2E2E"/>
          <w:sz w:val="20"/>
          <w:szCs w:val="20"/>
        </w:rPr>
        <w:t>Response</w:t>
      </w:r>
      <w:r w:rsidRPr="00F8471B">
        <w:rPr>
          <w:rFonts w:ascii="inherit" w:eastAsia="Times New Roman" w:hAnsi="inherit" w:cs="Courier New"/>
          <w:color w:val="333333"/>
          <w:sz w:val="20"/>
          <w:szCs w:val="20"/>
          <w:bdr w:val="none" w:sz="0" w:space="0" w:color="auto" w:frame="1"/>
        </w:rPr>
        <w:t>.</w:t>
      </w:r>
      <w:r w:rsidRPr="00F8471B">
        <w:rPr>
          <w:rFonts w:ascii="inherit" w:eastAsia="Times New Roman" w:hAnsi="inherit" w:cs="Courier New"/>
          <w:color w:val="2F2E2E"/>
          <w:sz w:val="20"/>
          <w:szCs w:val="20"/>
        </w:rPr>
        <w:t>status</w:t>
      </w:r>
      <w:proofErr w:type="spellEnd"/>
      <w:r w:rsidRPr="00F8471B">
        <w:rPr>
          <w:rFonts w:ascii="inherit" w:eastAsia="Times New Roman" w:hAnsi="inherit" w:cs="Courier New"/>
          <w:color w:val="2F2E2E"/>
          <w:sz w:val="20"/>
          <w:szCs w:val="20"/>
        </w:rPr>
        <w:t>(</w:t>
      </w:r>
      <w:r w:rsidRPr="00F8471B">
        <w:rPr>
          <w:rFonts w:ascii="inherit" w:eastAsia="Times New Roman" w:hAnsi="inherit" w:cs="Courier New"/>
          <w:b/>
          <w:bCs/>
          <w:color w:val="0000DD"/>
          <w:sz w:val="20"/>
          <w:szCs w:val="20"/>
          <w:bdr w:val="none" w:sz="0" w:space="0" w:color="auto" w:frame="1"/>
        </w:rPr>
        <w:t>200</w:t>
      </w:r>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color w:val="333333"/>
          <w:sz w:val="20"/>
          <w:szCs w:val="20"/>
          <w:bdr w:val="none" w:sz="0" w:space="0" w:color="auto" w:frame="1"/>
        </w:rPr>
        <w:t>.</w:t>
      </w:r>
      <w:r w:rsidRPr="00F8471B">
        <w:rPr>
          <w:rFonts w:ascii="inherit" w:eastAsia="Times New Roman" w:hAnsi="inherit" w:cs="Courier New"/>
          <w:color w:val="2F2E2E"/>
          <w:sz w:val="20"/>
          <w:szCs w:val="20"/>
        </w:rPr>
        <w:t>entity(</w:t>
      </w:r>
      <w:r w:rsidRPr="00F8471B">
        <w:rPr>
          <w:rFonts w:ascii="inherit" w:eastAsia="Times New Roman" w:hAnsi="inherit" w:cs="Courier New"/>
          <w:color w:val="2F2E2E"/>
          <w:sz w:val="20"/>
          <w:szCs w:val="20"/>
          <w:bdr w:val="none" w:sz="0" w:space="0" w:color="auto" w:frame="1"/>
          <w:shd w:val="clear" w:color="auto" w:fill="FFF0F0"/>
        </w:rPr>
        <w:t>"</w:t>
      </w:r>
      <w:proofErr w:type="spellStart"/>
      <w:r w:rsidRPr="00F8471B">
        <w:rPr>
          <w:rFonts w:ascii="inherit" w:eastAsia="Times New Roman" w:hAnsi="inherit" w:cs="Courier New"/>
          <w:color w:val="2F2E2E"/>
          <w:sz w:val="20"/>
          <w:szCs w:val="20"/>
          <w:bdr w:val="none" w:sz="0" w:space="0" w:color="auto" w:frame="1"/>
          <w:shd w:val="clear" w:color="auto" w:fill="FFF0F0"/>
        </w:rPr>
        <w:t>getPerson</w:t>
      </w:r>
      <w:proofErr w:type="spellEnd"/>
      <w:r w:rsidRPr="00F8471B">
        <w:rPr>
          <w:rFonts w:ascii="inherit" w:eastAsia="Times New Roman" w:hAnsi="inherit" w:cs="Courier New"/>
          <w:color w:val="2F2E2E"/>
          <w:sz w:val="20"/>
          <w:szCs w:val="20"/>
          <w:bdr w:val="none" w:sz="0" w:space="0" w:color="auto" w:frame="1"/>
          <w:shd w:val="clear" w:color="auto" w:fill="FFF0F0"/>
        </w:rPr>
        <w:t xml:space="preserve"> is called, </w:t>
      </w:r>
      <w:proofErr w:type="spellStart"/>
      <w:r w:rsidRPr="00F8471B">
        <w:rPr>
          <w:rFonts w:ascii="inherit" w:eastAsia="Times New Roman" w:hAnsi="inherit" w:cs="Courier New"/>
          <w:color w:val="2F2E2E"/>
          <w:sz w:val="20"/>
          <w:szCs w:val="20"/>
          <w:bdr w:val="none" w:sz="0" w:space="0" w:color="auto" w:frame="1"/>
          <w:shd w:val="clear" w:color="auto" w:fill="FFF0F0"/>
        </w:rPr>
        <w:t>personAgent</w:t>
      </w:r>
      <w:proofErr w:type="spellEnd"/>
      <w:r w:rsidRPr="00F8471B">
        <w:rPr>
          <w:rFonts w:ascii="inherit" w:eastAsia="Times New Roman" w:hAnsi="inherit" w:cs="Courier New"/>
          <w:color w:val="2F2E2E"/>
          <w:sz w:val="20"/>
          <w:szCs w:val="20"/>
          <w:bdr w:val="none" w:sz="0" w:space="0" w:color="auto" w:frame="1"/>
          <w:shd w:val="clear" w:color="auto" w:fill="FFF0F0"/>
        </w:rPr>
        <w:t xml:space="preserve"> : "</w:t>
      </w:r>
      <w:r w:rsidRPr="00F8471B">
        <w:rPr>
          <w:rFonts w:ascii="inherit" w:eastAsia="Times New Roman" w:hAnsi="inherit" w:cs="Courier New"/>
          <w:color w:val="2F2E2E"/>
          <w:sz w:val="20"/>
          <w:szCs w:val="20"/>
        </w:rPr>
        <w:t xml:space="preserve"> </w:t>
      </w:r>
      <w:r w:rsidRPr="00F8471B">
        <w:rPr>
          <w:rFonts w:ascii="inherit" w:eastAsia="Times New Roman" w:hAnsi="inherit" w:cs="Courier New"/>
          <w:color w:val="333333"/>
          <w:sz w:val="20"/>
          <w:szCs w:val="20"/>
          <w:bdr w:val="none" w:sz="0" w:space="0" w:color="auto" w:frame="1"/>
        </w:rPr>
        <w:t>+</w:t>
      </w:r>
      <w:r w:rsidRPr="00F8471B">
        <w:rPr>
          <w:rFonts w:ascii="inherit" w:eastAsia="Times New Roman" w:hAnsi="inherit" w:cs="Courier New"/>
          <w:color w:val="2F2E2E"/>
          <w:sz w:val="20"/>
          <w:szCs w:val="20"/>
        </w:rPr>
        <w:t xml:space="preserve"> </w:t>
      </w:r>
      <w:proofErr w:type="spellStart"/>
      <w:r w:rsidRPr="00F8471B">
        <w:rPr>
          <w:rFonts w:ascii="inherit" w:eastAsia="Times New Roman" w:hAnsi="inherit" w:cs="Courier New"/>
          <w:color w:val="2F2E2E"/>
          <w:sz w:val="20"/>
          <w:szCs w:val="20"/>
        </w:rPr>
        <w:t>personAgent</w:t>
      </w:r>
      <w:proofErr w:type="spellEnd"/>
      <w:r w:rsidRPr="00F8471B">
        <w:rPr>
          <w:rFonts w:ascii="inherit" w:eastAsia="Times New Roman" w:hAnsi="inherit" w:cs="Courier New"/>
          <w:color w:val="2F2E2E"/>
          <w:sz w:val="20"/>
          <w:szCs w:val="20"/>
        </w:rPr>
        <w:t>)</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color w:val="333333"/>
          <w:sz w:val="20"/>
          <w:szCs w:val="20"/>
          <w:bdr w:val="none" w:sz="0" w:space="0" w:color="auto" w:frame="1"/>
        </w:rPr>
        <w:t>.</w:t>
      </w:r>
      <w:r w:rsidRPr="00F8471B">
        <w:rPr>
          <w:rFonts w:ascii="inherit" w:eastAsia="Times New Roman" w:hAnsi="inherit" w:cs="Courier New"/>
          <w:color w:val="2F2E2E"/>
          <w:sz w:val="20"/>
          <w:szCs w:val="20"/>
        </w:rPr>
        <w:t>build();</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color w:val="2F2E2E"/>
          <w:sz w:val="20"/>
          <w:szCs w:val="20"/>
        </w:rPr>
        <w:t xml:space="preserve"> }</w:t>
      </w:r>
    </w:p>
    <w:p w:rsidR="00F8471B" w:rsidRPr="00F8471B" w:rsidRDefault="00F8471B" w:rsidP="00F8471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F8471B">
        <w:rPr>
          <w:rFonts w:ascii="inherit" w:eastAsia="Times New Roman" w:hAnsi="inherit" w:cs="Courier New"/>
          <w:color w:val="2F2E2E"/>
          <w:sz w:val="20"/>
          <w:szCs w:val="20"/>
        </w:rPr>
        <w:t>}</w:t>
      </w:r>
    </w:p>
    <w:p w:rsidR="00F8471B" w:rsidRPr="00F8471B" w:rsidRDefault="00F8471B" w:rsidP="00F8471B">
      <w:pPr>
        <w:shd w:val="clear" w:color="auto" w:fill="FFFFFF"/>
        <w:spacing w:after="0" w:line="330" w:lineRule="atLeast"/>
        <w:textAlignment w:val="baseline"/>
        <w:rPr>
          <w:rFonts w:ascii="Arial" w:eastAsia="Times New Roman" w:hAnsi="Arial" w:cs="Arial"/>
          <w:color w:val="2F2E2E"/>
          <w:sz w:val="27"/>
          <w:szCs w:val="27"/>
        </w:rPr>
      </w:pPr>
      <w:r w:rsidRPr="00F8471B">
        <w:rPr>
          <w:rFonts w:ascii="inherit" w:eastAsia="Times New Roman" w:hAnsi="inherit" w:cs="Arial"/>
          <w:color w:val="2F2E2E"/>
          <w:sz w:val="27"/>
          <w:szCs w:val="27"/>
          <w:bdr w:val="none" w:sz="0" w:space="0" w:color="auto" w:frame="1"/>
        </w:rPr>
        <w:br/>
      </w:r>
      <w:r w:rsidRPr="00F8471B">
        <w:rPr>
          <w:rFonts w:ascii="inherit" w:eastAsia="Times New Roman" w:hAnsi="inherit" w:cs="Arial"/>
          <w:color w:val="2F2E2E"/>
          <w:sz w:val="27"/>
        </w:rPr>
        <w:t>On calling URI: “/persons/get” result: </w:t>
      </w:r>
      <w:proofErr w:type="spellStart"/>
      <w:r w:rsidRPr="00F8471B">
        <w:rPr>
          <w:rFonts w:ascii="Arial" w:eastAsia="Times New Roman" w:hAnsi="Arial" w:cs="Arial"/>
          <w:color w:val="2F2E2E"/>
          <w:sz w:val="27"/>
          <w:szCs w:val="27"/>
        </w:rPr>
        <w:t>getPerson</w:t>
      </w:r>
      <w:proofErr w:type="spellEnd"/>
      <w:r w:rsidRPr="00F8471B">
        <w:rPr>
          <w:rFonts w:ascii="Arial" w:eastAsia="Times New Roman" w:hAnsi="Arial" w:cs="Arial"/>
          <w:color w:val="2F2E2E"/>
          <w:sz w:val="27"/>
          <w:szCs w:val="27"/>
        </w:rPr>
        <w:t xml:space="preserve"> is called, </w:t>
      </w:r>
      <w:proofErr w:type="spellStart"/>
      <w:r w:rsidRPr="00F8471B">
        <w:rPr>
          <w:rFonts w:ascii="Arial" w:eastAsia="Times New Roman" w:hAnsi="Arial" w:cs="Arial"/>
          <w:color w:val="2F2E2E"/>
          <w:sz w:val="27"/>
          <w:szCs w:val="27"/>
        </w:rPr>
        <w:t>personAgent</w:t>
      </w:r>
      <w:proofErr w:type="spellEnd"/>
      <w:r w:rsidRPr="00F8471B">
        <w:rPr>
          <w:rFonts w:ascii="Arial" w:eastAsia="Times New Roman" w:hAnsi="Arial" w:cs="Arial"/>
          <w:color w:val="2F2E2E"/>
          <w:sz w:val="27"/>
          <w:szCs w:val="27"/>
        </w:rPr>
        <w:t xml:space="preserve"> : Mozilla</w:t>
      </w:r>
      <w:r w:rsidRPr="00F8471B">
        <w:rPr>
          <w:rFonts w:ascii="Arial" w:eastAsia="Times New Roman" w:hAnsi="Arial" w:cs="Arial"/>
          <w:b/>
          <w:bCs/>
          <w:color w:val="2F2E2E"/>
          <w:sz w:val="27"/>
          <w:szCs w:val="27"/>
        </w:rPr>
        <w:t>/</w:t>
      </w:r>
      <w:r w:rsidRPr="00F8471B">
        <w:rPr>
          <w:rFonts w:ascii="Arial" w:eastAsia="Times New Roman" w:hAnsi="Arial" w:cs="Arial"/>
          <w:color w:val="2F2E2E"/>
          <w:sz w:val="27"/>
          <w:szCs w:val="27"/>
        </w:rPr>
        <w:t>5.0</w:t>
      </w:r>
      <w:r w:rsidRPr="00F8471B">
        <w:rPr>
          <w:rFonts w:ascii="Arial" w:eastAsia="Times New Roman" w:hAnsi="Arial" w:cs="Arial"/>
          <w:b/>
          <w:bCs/>
          <w:color w:val="2F2E2E"/>
          <w:sz w:val="27"/>
          <w:szCs w:val="27"/>
        </w:rPr>
        <w:t>(</w:t>
      </w:r>
      <w:r w:rsidRPr="00F8471B">
        <w:rPr>
          <w:rFonts w:ascii="Arial" w:eastAsia="Times New Roman" w:hAnsi="Arial" w:cs="Arial"/>
          <w:color w:val="2F2E2E"/>
          <w:sz w:val="27"/>
          <w:szCs w:val="27"/>
        </w:rPr>
        <w:t>Windows NT 6.1; rv:5.0</w:t>
      </w:r>
      <w:r w:rsidRPr="00F8471B">
        <w:rPr>
          <w:rFonts w:ascii="Arial" w:eastAsia="Times New Roman" w:hAnsi="Arial" w:cs="Arial"/>
          <w:b/>
          <w:bCs/>
          <w:color w:val="2F2E2E"/>
          <w:sz w:val="27"/>
          <w:szCs w:val="27"/>
        </w:rPr>
        <w:t>)</w:t>
      </w:r>
      <w:r w:rsidRPr="00F8471B">
        <w:rPr>
          <w:rFonts w:ascii="Arial" w:eastAsia="Times New Roman" w:hAnsi="Arial" w:cs="Arial"/>
          <w:color w:val="2F2E2E"/>
          <w:sz w:val="27"/>
        </w:rPr>
        <w:t> </w:t>
      </w:r>
      <w:r w:rsidRPr="00F8471B">
        <w:rPr>
          <w:rFonts w:ascii="Arial" w:eastAsia="Times New Roman" w:hAnsi="Arial" w:cs="Arial"/>
          <w:color w:val="2F2E2E"/>
          <w:sz w:val="27"/>
          <w:szCs w:val="27"/>
        </w:rPr>
        <w:t>Gecko</w:t>
      </w:r>
      <w:r w:rsidRPr="00F8471B">
        <w:rPr>
          <w:rFonts w:ascii="Arial" w:eastAsia="Times New Roman" w:hAnsi="Arial" w:cs="Arial"/>
          <w:b/>
          <w:bCs/>
          <w:color w:val="2F2E2E"/>
          <w:sz w:val="27"/>
          <w:szCs w:val="27"/>
        </w:rPr>
        <w:t>/</w:t>
      </w:r>
      <w:r w:rsidRPr="00F8471B">
        <w:rPr>
          <w:rFonts w:ascii="Arial" w:eastAsia="Times New Roman" w:hAnsi="Arial" w:cs="Arial"/>
          <w:color w:val="2F2E2E"/>
          <w:sz w:val="27"/>
          <w:szCs w:val="27"/>
        </w:rPr>
        <w:t>20100101 Firefox</w:t>
      </w:r>
      <w:r w:rsidRPr="00F8471B">
        <w:rPr>
          <w:rFonts w:ascii="Arial" w:eastAsia="Times New Roman" w:hAnsi="Arial" w:cs="Arial"/>
          <w:b/>
          <w:bCs/>
          <w:color w:val="2F2E2E"/>
          <w:sz w:val="27"/>
          <w:szCs w:val="27"/>
        </w:rPr>
        <w:t>/</w:t>
      </w:r>
      <w:r w:rsidRPr="00F8471B">
        <w:rPr>
          <w:rFonts w:ascii="Arial" w:eastAsia="Times New Roman" w:hAnsi="Arial" w:cs="Arial"/>
          <w:color w:val="2F2E2E"/>
          <w:sz w:val="27"/>
          <w:szCs w:val="27"/>
        </w:rPr>
        <w:t>5.0</w:t>
      </w:r>
    </w:p>
    <w:p w:rsidR="00F8471B" w:rsidRPr="00F8471B" w:rsidRDefault="00F8471B" w:rsidP="00F8471B">
      <w:pPr>
        <w:numPr>
          <w:ilvl w:val="0"/>
          <w:numId w:val="18"/>
        </w:numPr>
        <w:shd w:val="clear" w:color="auto" w:fill="FFFFFF"/>
        <w:spacing w:after="0" w:line="330" w:lineRule="atLeast"/>
        <w:ind w:left="375"/>
        <w:rPr>
          <w:rFonts w:ascii="Arial" w:eastAsia="Times New Roman" w:hAnsi="Arial" w:cs="Arial"/>
          <w:color w:val="2F2E2E"/>
          <w:sz w:val="27"/>
          <w:szCs w:val="27"/>
        </w:rPr>
      </w:pPr>
      <w:r w:rsidRPr="00F8471B">
        <w:rPr>
          <w:rFonts w:ascii="Arial" w:eastAsia="Times New Roman" w:hAnsi="Arial" w:cs="Arial"/>
          <w:color w:val="2F2E2E"/>
          <w:sz w:val="27"/>
          <w:szCs w:val="27"/>
        </w:rPr>
        <w:t>pragmatically via @Context.</w:t>
      </w:r>
    </w:p>
    <w:p w:rsidR="00F8471B" w:rsidRDefault="00F8471B" w:rsidP="000912C0"/>
    <w:p w:rsidR="00204CA8" w:rsidRPr="00204CA8" w:rsidRDefault="00204CA8" w:rsidP="00204CA8">
      <w:pPr>
        <w:spacing w:after="0" w:line="240" w:lineRule="auto"/>
        <w:rPr>
          <w:rFonts w:ascii="Times New Roman" w:eastAsia="Times New Roman" w:hAnsi="Times New Roman" w:cs="Times New Roman"/>
          <w:sz w:val="24"/>
          <w:szCs w:val="24"/>
        </w:rPr>
      </w:pPr>
      <w:r w:rsidRPr="00204CA8">
        <w:rPr>
          <w:rFonts w:ascii="inherit" w:eastAsia="Times New Roman" w:hAnsi="inherit" w:cs="Arial"/>
          <w:b/>
          <w:bCs/>
          <w:color w:val="38761D"/>
          <w:sz w:val="27"/>
          <w:szCs w:val="27"/>
          <w:bdr w:val="none" w:sz="0" w:space="0" w:color="auto" w:frame="1"/>
          <w:shd w:val="clear" w:color="auto" w:fill="FFFFFF"/>
        </w:rPr>
        <w:t>How to download file in JAX-RS?</w:t>
      </w:r>
    </w:p>
    <w:p w:rsidR="00204CA8" w:rsidRPr="00204CA8" w:rsidRDefault="00204CA8" w:rsidP="00204CA8">
      <w:pPr>
        <w:shd w:val="clear" w:color="auto" w:fill="FFFFFF"/>
        <w:spacing w:after="0" w:line="330" w:lineRule="atLeast"/>
        <w:textAlignment w:val="baseline"/>
        <w:rPr>
          <w:rFonts w:ascii="Arial" w:eastAsia="Times New Roman" w:hAnsi="Arial" w:cs="Arial"/>
          <w:color w:val="2F2E2E"/>
          <w:sz w:val="27"/>
          <w:szCs w:val="27"/>
        </w:rPr>
      </w:pPr>
    </w:p>
    <w:p w:rsidR="00204CA8" w:rsidRPr="00204CA8" w:rsidRDefault="00204CA8" w:rsidP="00204CA8">
      <w:pPr>
        <w:numPr>
          <w:ilvl w:val="0"/>
          <w:numId w:val="19"/>
        </w:numPr>
        <w:shd w:val="clear" w:color="auto" w:fill="FFFFFF"/>
        <w:spacing w:after="0" w:line="330" w:lineRule="atLeast"/>
        <w:ind w:left="375"/>
        <w:rPr>
          <w:rFonts w:ascii="Arial" w:eastAsia="Times New Roman" w:hAnsi="Arial" w:cs="Arial"/>
          <w:color w:val="2F2E2E"/>
          <w:sz w:val="27"/>
          <w:szCs w:val="27"/>
        </w:rPr>
      </w:pPr>
      <w:r w:rsidRPr="00204CA8">
        <w:rPr>
          <w:rFonts w:ascii="Arial" w:eastAsia="Times New Roman" w:hAnsi="Arial" w:cs="Arial"/>
          <w:color w:val="2F2E2E"/>
          <w:sz w:val="27"/>
          <w:szCs w:val="27"/>
        </w:rPr>
        <w:t>put @Produces(“?”) on service method, with a Response return type. Instead “?” write a type text/plain, image/</w:t>
      </w:r>
      <w:proofErr w:type="spellStart"/>
      <w:r w:rsidRPr="00204CA8">
        <w:rPr>
          <w:rFonts w:ascii="Arial" w:eastAsia="Times New Roman" w:hAnsi="Arial" w:cs="Arial"/>
          <w:color w:val="2F2E2E"/>
          <w:sz w:val="27"/>
          <w:szCs w:val="27"/>
        </w:rPr>
        <w:t>png</w:t>
      </w:r>
      <w:proofErr w:type="spellEnd"/>
      <w:r w:rsidRPr="00204CA8">
        <w:rPr>
          <w:rFonts w:ascii="Arial" w:eastAsia="Times New Roman" w:hAnsi="Arial" w:cs="Arial"/>
          <w:color w:val="2F2E2E"/>
          <w:sz w:val="27"/>
          <w:szCs w:val="27"/>
        </w:rPr>
        <w:t>, etc. </w:t>
      </w:r>
    </w:p>
    <w:p w:rsidR="00204CA8" w:rsidRPr="00204CA8" w:rsidRDefault="00204CA8" w:rsidP="00204CA8">
      <w:pPr>
        <w:numPr>
          <w:ilvl w:val="0"/>
          <w:numId w:val="19"/>
        </w:numPr>
        <w:shd w:val="clear" w:color="auto" w:fill="FFFFFF"/>
        <w:spacing w:after="0" w:line="330" w:lineRule="atLeast"/>
        <w:ind w:left="375"/>
        <w:rPr>
          <w:rFonts w:ascii="Arial" w:eastAsia="Times New Roman" w:hAnsi="Arial" w:cs="Arial"/>
          <w:color w:val="2F2E2E"/>
          <w:sz w:val="27"/>
          <w:szCs w:val="27"/>
        </w:rPr>
      </w:pPr>
      <w:r w:rsidRPr="00204CA8">
        <w:rPr>
          <w:rFonts w:ascii="Arial" w:eastAsia="Times New Roman" w:hAnsi="Arial" w:cs="Arial"/>
          <w:color w:val="2F2E2E"/>
          <w:sz w:val="27"/>
          <w:szCs w:val="27"/>
        </w:rPr>
        <w:t>set “Content-Disposition” in Response header to tell browser pop up a download box for user to download.</w:t>
      </w:r>
    </w:p>
    <w:p w:rsidR="00204CA8" w:rsidRPr="00204CA8" w:rsidRDefault="00204CA8" w:rsidP="00204CA8">
      <w:pPr>
        <w:shd w:val="clear" w:color="auto" w:fill="FFFFFF"/>
        <w:spacing w:after="0" w:line="330" w:lineRule="atLeast"/>
        <w:textAlignment w:val="baseline"/>
        <w:rPr>
          <w:rFonts w:ascii="Arial" w:eastAsia="Times New Roman" w:hAnsi="Arial" w:cs="Arial"/>
          <w:color w:val="2F2E2E"/>
          <w:sz w:val="27"/>
          <w:szCs w:val="27"/>
        </w:rPr>
      </w:pP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008800"/>
          <w:sz w:val="20"/>
          <w:szCs w:val="20"/>
          <w:bdr w:val="none" w:sz="0" w:space="0" w:color="auto" w:frame="1"/>
        </w:rPr>
        <w:t>import</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b/>
          <w:bCs/>
          <w:color w:val="0E84B5"/>
          <w:sz w:val="20"/>
          <w:szCs w:val="20"/>
          <w:bdr w:val="none" w:sz="0" w:space="0" w:color="auto" w:frame="1"/>
        </w:rPr>
        <w:t>java.io.File</w:t>
      </w:r>
      <w:proofErr w:type="spellEnd"/>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008800"/>
          <w:sz w:val="20"/>
          <w:szCs w:val="20"/>
          <w:bdr w:val="none" w:sz="0" w:space="0" w:color="auto" w:frame="1"/>
        </w:rPr>
        <w:t>import</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b/>
          <w:bCs/>
          <w:color w:val="0E84B5"/>
          <w:sz w:val="20"/>
          <w:szCs w:val="20"/>
          <w:bdr w:val="none" w:sz="0" w:space="0" w:color="auto" w:frame="1"/>
        </w:rPr>
        <w:t>javax.ws.rs.GET</w:t>
      </w:r>
      <w:proofErr w:type="spellEnd"/>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008800"/>
          <w:sz w:val="20"/>
          <w:szCs w:val="20"/>
          <w:bdr w:val="none" w:sz="0" w:space="0" w:color="auto" w:frame="1"/>
        </w:rPr>
        <w:t>import</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b/>
          <w:bCs/>
          <w:color w:val="0E84B5"/>
          <w:sz w:val="20"/>
          <w:szCs w:val="20"/>
          <w:bdr w:val="none" w:sz="0" w:space="0" w:color="auto" w:frame="1"/>
        </w:rPr>
        <w:t>javax.ws.rs.Path</w:t>
      </w:r>
      <w:proofErr w:type="spellEnd"/>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008800"/>
          <w:sz w:val="20"/>
          <w:szCs w:val="20"/>
          <w:bdr w:val="none" w:sz="0" w:space="0" w:color="auto" w:frame="1"/>
        </w:rPr>
        <w:t>import</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b/>
          <w:bCs/>
          <w:color w:val="0E84B5"/>
          <w:sz w:val="20"/>
          <w:szCs w:val="20"/>
          <w:bdr w:val="none" w:sz="0" w:space="0" w:color="auto" w:frame="1"/>
        </w:rPr>
        <w:t>javax.ws.rs.Produces</w:t>
      </w:r>
      <w:proofErr w:type="spellEnd"/>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008800"/>
          <w:sz w:val="20"/>
          <w:szCs w:val="20"/>
          <w:bdr w:val="none" w:sz="0" w:space="0" w:color="auto" w:frame="1"/>
        </w:rPr>
        <w:t>import</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b/>
          <w:bCs/>
          <w:color w:val="0E84B5"/>
          <w:sz w:val="20"/>
          <w:szCs w:val="20"/>
          <w:bdr w:val="none" w:sz="0" w:space="0" w:color="auto" w:frame="1"/>
        </w:rPr>
        <w:t>javax.ws.rs.core.Response</w:t>
      </w:r>
      <w:proofErr w:type="spellEnd"/>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008800"/>
          <w:sz w:val="20"/>
          <w:szCs w:val="20"/>
          <w:bdr w:val="none" w:sz="0" w:space="0" w:color="auto" w:frame="1"/>
        </w:rPr>
        <w:t>import</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b/>
          <w:bCs/>
          <w:color w:val="0E84B5"/>
          <w:sz w:val="20"/>
          <w:szCs w:val="20"/>
          <w:bdr w:val="none" w:sz="0" w:space="0" w:color="auto" w:frame="1"/>
        </w:rPr>
        <w:t>javax.ws.rs.core.Response.ResponseBuilder</w:t>
      </w:r>
      <w:proofErr w:type="spellEnd"/>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555555"/>
          <w:sz w:val="20"/>
          <w:szCs w:val="20"/>
          <w:bdr w:val="none" w:sz="0" w:space="0" w:color="auto" w:frame="1"/>
        </w:rPr>
        <w:t>@Path</w:t>
      </w:r>
      <w:r w:rsidRPr="00204CA8">
        <w:rPr>
          <w:rFonts w:ascii="inherit" w:eastAsia="Times New Roman" w:hAnsi="inherit" w:cs="Courier New"/>
          <w:color w:val="2F2E2E"/>
          <w:sz w:val="20"/>
          <w:szCs w:val="20"/>
        </w:rPr>
        <w:t>(</w:t>
      </w:r>
      <w:r w:rsidRPr="00204CA8">
        <w:rPr>
          <w:rFonts w:ascii="inherit" w:eastAsia="Times New Roman" w:hAnsi="inherit" w:cs="Courier New"/>
          <w:color w:val="2F2E2E"/>
          <w:sz w:val="20"/>
          <w:szCs w:val="20"/>
          <w:bdr w:val="none" w:sz="0" w:space="0" w:color="auto" w:frame="1"/>
          <w:shd w:val="clear" w:color="auto" w:fill="FFF0F0"/>
        </w:rPr>
        <w:t>"/image"</w:t>
      </w:r>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color w:val="2F2E2E"/>
          <w:sz w:val="20"/>
          <w:szCs w:val="20"/>
        </w:rPr>
        <w:t xml:space="preserve">public </w:t>
      </w:r>
      <w:r w:rsidRPr="00204CA8">
        <w:rPr>
          <w:rFonts w:ascii="inherit" w:eastAsia="Times New Roman" w:hAnsi="inherit" w:cs="Courier New"/>
          <w:b/>
          <w:bCs/>
          <w:color w:val="008800"/>
          <w:sz w:val="20"/>
          <w:szCs w:val="20"/>
          <w:bdr w:val="none" w:sz="0" w:space="0" w:color="auto" w:frame="1"/>
        </w:rPr>
        <w:t>class</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b/>
          <w:bCs/>
          <w:color w:val="BB0066"/>
          <w:sz w:val="20"/>
          <w:szCs w:val="20"/>
          <w:bdr w:val="none" w:sz="0" w:space="0" w:color="auto" w:frame="1"/>
        </w:rPr>
        <w:t>ImageService</w:t>
      </w:r>
      <w:proofErr w:type="spellEnd"/>
      <w:r w:rsidRPr="00204CA8">
        <w:rPr>
          <w:rFonts w:ascii="inherit" w:eastAsia="Times New Roman" w:hAnsi="inherit" w:cs="Courier New"/>
          <w:color w:val="2F2E2E"/>
          <w:sz w:val="20"/>
          <w:szCs w:val="20"/>
        </w:rPr>
        <w:t xml:space="preserve"> {</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color w:val="2F2E2E"/>
          <w:sz w:val="20"/>
          <w:szCs w:val="20"/>
        </w:rPr>
        <w:t xml:space="preserve">private static final String FILE_PATH </w:t>
      </w:r>
      <w:r w:rsidRPr="00204CA8">
        <w:rPr>
          <w:rFonts w:ascii="inherit" w:eastAsia="Times New Roman" w:hAnsi="inherit" w:cs="Courier New"/>
          <w:color w:val="333333"/>
          <w:sz w:val="20"/>
          <w:szCs w:val="20"/>
          <w:bdr w:val="none" w:sz="0" w:space="0" w:color="auto" w:frame="1"/>
        </w:rPr>
        <w:t>=</w:t>
      </w:r>
      <w:r w:rsidRPr="00204CA8">
        <w:rPr>
          <w:rFonts w:ascii="inherit" w:eastAsia="Times New Roman" w:hAnsi="inherit" w:cs="Courier New"/>
          <w:color w:val="2F2E2E"/>
          <w:sz w:val="20"/>
          <w:szCs w:val="20"/>
        </w:rPr>
        <w:t xml:space="preserve"> </w:t>
      </w:r>
      <w:r w:rsidRPr="00204CA8">
        <w:rPr>
          <w:rFonts w:ascii="inherit" w:eastAsia="Times New Roman" w:hAnsi="inherit" w:cs="Courier New"/>
          <w:color w:val="2F2E2E"/>
          <w:sz w:val="20"/>
          <w:szCs w:val="20"/>
          <w:bdr w:val="none" w:sz="0" w:space="0" w:color="auto" w:frame="1"/>
          <w:shd w:val="clear" w:color="auto" w:fill="FFF0F0"/>
        </w:rPr>
        <w:t>"c:</w:t>
      </w:r>
      <w:r w:rsidRPr="00204CA8">
        <w:rPr>
          <w:rFonts w:ascii="inherit" w:eastAsia="Times New Roman" w:hAnsi="inherit" w:cs="Courier New"/>
          <w:b/>
          <w:bCs/>
          <w:color w:val="666666"/>
          <w:sz w:val="20"/>
          <w:szCs w:val="20"/>
          <w:bdr w:val="none" w:sz="0" w:space="0" w:color="auto" w:frame="1"/>
          <w:shd w:val="clear" w:color="auto" w:fill="FFF0F0"/>
        </w:rPr>
        <w:t>\\</w:t>
      </w:r>
      <w:r w:rsidRPr="00204CA8">
        <w:rPr>
          <w:rFonts w:ascii="inherit" w:eastAsia="Times New Roman" w:hAnsi="inherit" w:cs="Courier New"/>
          <w:color w:val="2F2E2E"/>
          <w:sz w:val="20"/>
          <w:szCs w:val="20"/>
          <w:bdr w:val="none" w:sz="0" w:space="0" w:color="auto" w:frame="1"/>
          <w:shd w:val="clear" w:color="auto" w:fill="FFF0F0"/>
        </w:rPr>
        <w:t>my.png"</w:t>
      </w:r>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555555"/>
          <w:sz w:val="20"/>
          <w:szCs w:val="20"/>
          <w:bdr w:val="none" w:sz="0" w:space="0" w:color="auto" w:frame="1"/>
        </w:rPr>
        <w:t>@GET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555555"/>
          <w:sz w:val="20"/>
          <w:szCs w:val="20"/>
          <w:bdr w:val="none" w:sz="0" w:space="0" w:color="auto" w:frame="1"/>
        </w:rPr>
        <w:t>@Path</w:t>
      </w:r>
      <w:r w:rsidRPr="00204CA8">
        <w:rPr>
          <w:rFonts w:ascii="inherit" w:eastAsia="Times New Roman" w:hAnsi="inherit" w:cs="Courier New"/>
          <w:color w:val="2F2E2E"/>
          <w:sz w:val="20"/>
          <w:szCs w:val="20"/>
        </w:rPr>
        <w:t>(</w:t>
      </w:r>
      <w:r w:rsidRPr="00204CA8">
        <w:rPr>
          <w:rFonts w:ascii="inherit" w:eastAsia="Times New Roman" w:hAnsi="inherit" w:cs="Courier New"/>
          <w:color w:val="2F2E2E"/>
          <w:sz w:val="20"/>
          <w:szCs w:val="20"/>
          <w:bdr w:val="none" w:sz="0" w:space="0" w:color="auto" w:frame="1"/>
          <w:shd w:val="clear" w:color="auto" w:fill="FFF0F0"/>
        </w:rPr>
        <w:t>"/get"</w:t>
      </w:r>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555555"/>
          <w:sz w:val="20"/>
          <w:szCs w:val="20"/>
          <w:bdr w:val="none" w:sz="0" w:space="0" w:color="auto" w:frame="1"/>
        </w:rPr>
        <w:t>@Produces</w:t>
      </w:r>
      <w:r w:rsidRPr="00204CA8">
        <w:rPr>
          <w:rFonts w:ascii="inherit" w:eastAsia="Times New Roman" w:hAnsi="inherit" w:cs="Courier New"/>
          <w:color w:val="2F2E2E"/>
          <w:sz w:val="20"/>
          <w:szCs w:val="20"/>
        </w:rPr>
        <w:t>(</w:t>
      </w:r>
      <w:r w:rsidRPr="00204CA8">
        <w:rPr>
          <w:rFonts w:ascii="inherit" w:eastAsia="Times New Roman" w:hAnsi="inherit" w:cs="Courier New"/>
          <w:color w:val="2F2E2E"/>
          <w:sz w:val="20"/>
          <w:szCs w:val="20"/>
          <w:bdr w:val="none" w:sz="0" w:space="0" w:color="auto" w:frame="1"/>
          <w:shd w:val="clear" w:color="auto" w:fill="FFF0F0"/>
        </w:rPr>
        <w:t>"image/</w:t>
      </w:r>
      <w:proofErr w:type="spellStart"/>
      <w:r w:rsidRPr="00204CA8">
        <w:rPr>
          <w:rFonts w:ascii="inherit" w:eastAsia="Times New Roman" w:hAnsi="inherit" w:cs="Courier New"/>
          <w:color w:val="2F2E2E"/>
          <w:sz w:val="20"/>
          <w:szCs w:val="20"/>
          <w:bdr w:val="none" w:sz="0" w:space="0" w:color="auto" w:frame="1"/>
          <w:shd w:val="clear" w:color="auto" w:fill="FFF0F0"/>
        </w:rPr>
        <w:t>png</w:t>
      </w:r>
      <w:proofErr w:type="spellEnd"/>
      <w:r w:rsidRPr="00204CA8">
        <w:rPr>
          <w:rFonts w:ascii="inherit" w:eastAsia="Times New Roman" w:hAnsi="inherit" w:cs="Courier New"/>
          <w:color w:val="2F2E2E"/>
          <w:sz w:val="20"/>
          <w:szCs w:val="20"/>
          <w:bdr w:val="none" w:sz="0" w:space="0" w:color="auto" w:frame="1"/>
          <w:shd w:val="clear" w:color="auto" w:fill="FFF0F0"/>
        </w:rPr>
        <w:t>"</w:t>
      </w:r>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color w:val="2F2E2E"/>
          <w:sz w:val="20"/>
          <w:szCs w:val="20"/>
        </w:rPr>
        <w:t xml:space="preserve">public Response </w:t>
      </w:r>
      <w:proofErr w:type="spellStart"/>
      <w:r w:rsidRPr="00204CA8">
        <w:rPr>
          <w:rFonts w:ascii="inherit" w:eastAsia="Times New Roman" w:hAnsi="inherit" w:cs="Courier New"/>
          <w:color w:val="2F2E2E"/>
          <w:sz w:val="20"/>
          <w:szCs w:val="20"/>
        </w:rPr>
        <w:t>getFile</w:t>
      </w:r>
      <w:proofErr w:type="spellEnd"/>
      <w:r w:rsidRPr="00204CA8">
        <w:rPr>
          <w:rFonts w:ascii="inherit" w:eastAsia="Times New Roman" w:hAnsi="inherit" w:cs="Courier New"/>
          <w:color w:val="2F2E2E"/>
          <w:sz w:val="20"/>
          <w:szCs w:val="20"/>
        </w:rPr>
        <w:t>() {</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color w:val="2F2E2E"/>
          <w:sz w:val="20"/>
          <w:szCs w:val="20"/>
        </w:rPr>
        <w:t xml:space="preserve">File </w:t>
      </w:r>
      <w:proofErr w:type="spellStart"/>
      <w:r w:rsidRPr="00204CA8">
        <w:rPr>
          <w:rFonts w:ascii="inherit" w:eastAsia="Times New Roman" w:hAnsi="inherit" w:cs="Courier New"/>
          <w:color w:val="007020"/>
          <w:sz w:val="20"/>
          <w:szCs w:val="20"/>
          <w:bdr w:val="none" w:sz="0" w:space="0" w:color="auto" w:frame="1"/>
        </w:rPr>
        <w:t>file</w:t>
      </w:r>
      <w:proofErr w:type="spellEnd"/>
      <w:r w:rsidRPr="00204CA8">
        <w:rPr>
          <w:rFonts w:ascii="inherit" w:eastAsia="Times New Roman" w:hAnsi="inherit" w:cs="Courier New"/>
          <w:color w:val="2F2E2E"/>
          <w:sz w:val="20"/>
          <w:szCs w:val="20"/>
        </w:rPr>
        <w:t xml:space="preserve"> </w:t>
      </w:r>
      <w:r w:rsidRPr="00204CA8">
        <w:rPr>
          <w:rFonts w:ascii="inherit" w:eastAsia="Times New Roman" w:hAnsi="inherit" w:cs="Courier New"/>
          <w:color w:val="333333"/>
          <w:sz w:val="20"/>
          <w:szCs w:val="20"/>
          <w:bdr w:val="none" w:sz="0" w:space="0" w:color="auto" w:frame="1"/>
        </w:rPr>
        <w:t>=</w:t>
      </w:r>
      <w:r w:rsidRPr="00204CA8">
        <w:rPr>
          <w:rFonts w:ascii="inherit" w:eastAsia="Times New Roman" w:hAnsi="inherit" w:cs="Courier New"/>
          <w:color w:val="2F2E2E"/>
          <w:sz w:val="20"/>
          <w:szCs w:val="20"/>
        </w:rPr>
        <w:t xml:space="preserve"> new File(FILE_PATH);</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roofErr w:type="spellStart"/>
      <w:r w:rsidRPr="00204CA8">
        <w:rPr>
          <w:rFonts w:ascii="inherit" w:eastAsia="Times New Roman" w:hAnsi="inherit" w:cs="Courier New"/>
          <w:color w:val="2F2E2E"/>
          <w:sz w:val="20"/>
          <w:szCs w:val="20"/>
        </w:rPr>
        <w:t>ResponseBuilder</w:t>
      </w:r>
      <w:proofErr w:type="spellEnd"/>
      <w:r w:rsidRPr="00204CA8">
        <w:rPr>
          <w:rFonts w:ascii="inherit" w:eastAsia="Times New Roman" w:hAnsi="inherit" w:cs="Courier New"/>
          <w:color w:val="2F2E2E"/>
          <w:sz w:val="20"/>
          <w:szCs w:val="20"/>
        </w:rPr>
        <w:t xml:space="preserve"> response </w:t>
      </w:r>
      <w:r w:rsidRPr="00204CA8">
        <w:rPr>
          <w:rFonts w:ascii="inherit" w:eastAsia="Times New Roman" w:hAnsi="inherit" w:cs="Courier New"/>
          <w:color w:val="333333"/>
          <w:sz w:val="20"/>
          <w:szCs w:val="20"/>
          <w:bdr w:val="none" w:sz="0" w:space="0" w:color="auto" w:frame="1"/>
        </w:rPr>
        <w:t>=</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color w:val="2F2E2E"/>
          <w:sz w:val="20"/>
          <w:szCs w:val="20"/>
        </w:rPr>
        <w:t>Response</w:t>
      </w:r>
      <w:r w:rsidRPr="00204CA8">
        <w:rPr>
          <w:rFonts w:ascii="inherit" w:eastAsia="Times New Roman" w:hAnsi="inherit" w:cs="Courier New"/>
          <w:color w:val="333333"/>
          <w:sz w:val="20"/>
          <w:szCs w:val="20"/>
          <w:bdr w:val="none" w:sz="0" w:space="0" w:color="auto" w:frame="1"/>
        </w:rPr>
        <w:t>.</w:t>
      </w:r>
      <w:r w:rsidRPr="00204CA8">
        <w:rPr>
          <w:rFonts w:ascii="inherit" w:eastAsia="Times New Roman" w:hAnsi="inherit" w:cs="Courier New"/>
          <w:color w:val="2F2E2E"/>
          <w:sz w:val="20"/>
          <w:szCs w:val="20"/>
        </w:rPr>
        <w:t>ok</w:t>
      </w:r>
      <w:proofErr w:type="spellEnd"/>
      <w:r w:rsidRPr="00204CA8">
        <w:rPr>
          <w:rFonts w:ascii="inherit" w:eastAsia="Times New Roman" w:hAnsi="inherit" w:cs="Courier New"/>
          <w:color w:val="2F2E2E"/>
          <w:sz w:val="20"/>
          <w:szCs w:val="20"/>
        </w:rPr>
        <w:t xml:space="preserve">((Object) </w:t>
      </w:r>
      <w:r w:rsidRPr="00204CA8">
        <w:rPr>
          <w:rFonts w:ascii="inherit" w:eastAsia="Times New Roman" w:hAnsi="inherit" w:cs="Courier New"/>
          <w:color w:val="007020"/>
          <w:sz w:val="20"/>
          <w:szCs w:val="20"/>
          <w:bdr w:val="none" w:sz="0" w:space="0" w:color="auto" w:frame="1"/>
        </w:rPr>
        <w:t>file</w:t>
      </w:r>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roofErr w:type="spellStart"/>
      <w:r w:rsidRPr="00204CA8">
        <w:rPr>
          <w:rFonts w:ascii="inherit" w:eastAsia="Times New Roman" w:hAnsi="inherit" w:cs="Courier New"/>
          <w:color w:val="2F2E2E"/>
          <w:sz w:val="20"/>
          <w:szCs w:val="20"/>
        </w:rPr>
        <w:t>response</w:t>
      </w:r>
      <w:r w:rsidRPr="00204CA8">
        <w:rPr>
          <w:rFonts w:ascii="inherit" w:eastAsia="Times New Roman" w:hAnsi="inherit" w:cs="Courier New"/>
          <w:color w:val="333333"/>
          <w:sz w:val="20"/>
          <w:szCs w:val="20"/>
          <w:bdr w:val="none" w:sz="0" w:space="0" w:color="auto" w:frame="1"/>
        </w:rPr>
        <w:t>.</w:t>
      </w:r>
      <w:r w:rsidRPr="00204CA8">
        <w:rPr>
          <w:rFonts w:ascii="inherit" w:eastAsia="Times New Roman" w:hAnsi="inherit" w:cs="Courier New"/>
          <w:color w:val="2F2E2E"/>
          <w:sz w:val="20"/>
          <w:szCs w:val="20"/>
        </w:rPr>
        <w:t>header</w:t>
      </w:r>
      <w:proofErr w:type="spellEnd"/>
      <w:r w:rsidRPr="00204CA8">
        <w:rPr>
          <w:rFonts w:ascii="inherit" w:eastAsia="Times New Roman" w:hAnsi="inherit" w:cs="Courier New"/>
          <w:color w:val="2F2E2E"/>
          <w:sz w:val="20"/>
          <w:szCs w:val="20"/>
        </w:rPr>
        <w:t>(</w:t>
      </w:r>
      <w:r w:rsidRPr="00204CA8">
        <w:rPr>
          <w:rFonts w:ascii="inherit" w:eastAsia="Times New Roman" w:hAnsi="inherit" w:cs="Courier New"/>
          <w:color w:val="2F2E2E"/>
          <w:sz w:val="20"/>
          <w:szCs w:val="20"/>
          <w:bdr w:val="none" w:sz="0" w:space="0" w:color="auto" w:frame="1"/>
          <w:shd w:val="clear" w:color="auto" w:fill="FFF0F0"/>
        </w:rPr>
        <w:t>"Content-Disposition"</w:t>
      </w:r>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color w:val="2F2E2E"/>
          <w:sz w:val="20"/>
          <w:szCs w:val="20"/>
          <w:bdr w:val="none" w:sz="0" w:space="0" w:color="auto" w:frame="1"/>
          <w:shd w:val="clear" w:color="auto" w:fill="FFF0F0"/>
        </w:rPr>
        <w:t>"attachment; filename=image_from_server.png"</w:t>
      </w:r>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b/>
          <w:bCs/>
          <w:color w:val="008800"/>
          <w:sz w:val="20"/>
          <w:szCs w:val="20"/>
          <w:bdr w:val="none" w:sz="0" w:space="0" w:color="auto" w:frame="1"/>
        </w:rPr>
        <w:t>return</w:t>
      </w:r>
      <w:r w:rsidRPr="00204CA8">
        <w:rPr>
          <w:rFonts w:ascii="inherit" w:eastAsia="Times New Roman" w:hAnsi="inherit" w:cs="Courier New"/>
          <w:color w:val="2F2E2E"/>
          <w:sz w:val="20"/>
          <w:szCs w:val="20"/>
        </w:rPr>
        <w:t xml:space="preserve"> </w:t>
      </w:r>
      <w:proofErr w:type="spellStart"/>
      <w:r w:rsidRPr="00204CA8">
        <w:rPr>
          <w:rFonts w:ascii="inherit" w:eastAsia="Times New Roman" w:hAnsi="inherit" w:cs="Courier New"/>
          <w:color w:val="2F2E2E"/>
          <w:sz w:val="20"/>
          <w:szCs w:val="20"/>
        </w:rPr>
        <w:t>response</w:t>
      </w:r>
      <w:r w:rsidRPr="00204CA8">
        <w:rPr>
          <w:rFonts w:ascii="inherit" w:eastAsia="Times New Roman" w:hAnsi="inherit" w:cs="Courier New"/>
          <w:color w:val="333333"/>
          <w:sz w:val="20"/>
          <w:szCs w:val="20"/>
          <w:bdr w:val="none" w:sz="0" w:space="0" w:color="auto" w:frame="1"/>
        </w:rPr>
        <w:t>.</w:t>
      </w:r>
      <w:r w:rsidRPr="00204CA8">
        <w:rPr>
          <w:rFonts w:ascii="inherit" w:eastAsia="Times New Roman" w:hAnsi="inherit" w:cs="Courier New"/>
          <w:color w:val="2F2E2E"/>
          <w:sz w:val="20"/>
          <w:szCs w:val="20"/>
        </w:rPr>
        <w:t>build</w:t>
      </w:r>
      <w:proofErr w:type="spellEnd"/>
      <w:r w:rsidRPr="00204CA8">
        <w:rPr>
          <w:rFonts w:ascii="inherit" w:eastAsia="Times New Roman" w:hAnsi="inherit" w:cs="Courier New"/>
          <w:color w:val="2F2E2E"/>
          <w:sz w:val="20"/>
          <w:szCs w:val="20"/>
        </w:rPr>
        <w:t>();</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color w:val="2F2E2E"/>
          <w:sz w:val="20"/>
          <w:szCs w:val="20"/>
        </w:rPr>
        <w:lastRenderedPageBreak/>
        <w:t xml:space="preserve"> }</w:t>
      </w:r>
    </w:p>
    <w:p w:rsidR="00204CA8" w:rsidRPr="00204CA8" w:rsidRDefault="00204CA8" w:rsidP="00204CA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204CA8">
        <w:rPr>
          <w:rFonts w:ascii="inherit" w:eastAsia="Times New Roman" w:hAnsi="inherit" w:cs="Courier New"/>
          <w:color w:val="2F2E2E"/>
          <w:sz w:val="20"/>
          <w:szCs w:val="20"/>
        </w:rPr>
        <w:t>}</w:t>
      </w:r>
    </w:p>
    <w:p w:rsidR="00204CA8" w:rsidRPr="00ED68D8" w:rsidRDefault="00204CA8" w:rsidP="000912C0"/>
    <w:sectPr w:rsidR="00204CA8" w:rsidRPr="00ED68D8" w:rsidSect="00596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1123"/>
    <w:multiLevelType w:val="multilevel"/>
    <w:tmpl w:val="2626DA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82006"/>
    <w:multiLevelType w:val="multilevel"/>
    <w:tmpl w:val="57F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31F03"/>
    <w:multiLevelType w:val="multilevel"/>
    <w:tmpl w:val="F97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A6A6D"/>
    <w:multiLevelType w:val="multilevel"/>
    <w:tmpl w:val="464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9E67EA"/>
    <w:multiLevelType w:val="multilevel"/>
    <w:tmpl w:val="ADD0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322D1"/>
    <w:multiLevelType w:val="multilevel"/>
    <w:tmpl w:val="E1C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90511"/>
    <w:multiLevelType w:val="multilevel"/>
    <w:tmpl w:val="205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662C2"/>
    <w:multiLevelType w:val="multilevel"/>
    <w:tmpl w:val="00146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075C4B"/>
    <w:multiLevelType w:val="multilevel"/>
    <w:tmpl w:val="ECB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F605FE"/>
    <w:multiLevelType w:val="multilevel"/>
    <w:tmpl w:val="2A7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A661BF"/>
    <w:multiLevelType w:val="multilevel"/>
    <w:tmpl w:val="3D60D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7D6086"/>
    <w:multiLevelType w:val="multilevel"/>
    <w:tmpl w:val="5C2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7"/>
  </w:num>
  <w:num w:numId="6">
    <w:abstractNumId w:val="7"/>
    <w:lvlOverride w:ilvl="0">
      <w:lvl w:ilvl="0">
        <w:numFmt w:val="decimal"/>
        <w:lvlText w:val=""/>
        <w:lvlJc w:val="left"/>
      </w:lvl>
    </w:lvlOverride>
    <w:lvlOverride w:ilvl="1">
      <w:lvl w:ilvl="1">
        <w:numFmt w:val="upperLetter"/>
        <w:lvlText w:val="%2."/>
        <w:lvlJc w:val="left"/>
      </w:lvl>
    </w:lvlOverride>
  </w:num>
  <w:num w:numId="7">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0"/>
  </w:num>
  <w:num w:numId="9">
    <w:abstractNumId w:val="10"/>
    <w:lvlOverride w:ilvl="0">
      <w:lvl w:ilvl="0">
        <w:numFmt w:val="decimal"/>
        <w:lvlText w:val=""/>
        <w:lvlJc w:val="left"/>
      </w:lvl>
    </w:lvlOverride>
    <w:lvlOverride w:ilvl="1">
      <w:lvl w:ilvl="1">
        <w:numFmt w:val="upperLetter"/>
        <w:lvlText w:val="%2."/>
        <w:lvlJc w:val="left"/>
      </w:lvl>
    </w:lvlOverride>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12">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num>
  <w:num w:numId="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96BF4"/>
    <w:rsid w:val="00070237"/>
    <w:rsid w:val="000912C0"/>
    <w:rsid w:val="000C737B"/>
    <w:rsid w:val="000D38D5"/>
    <w:rsid w:val="00174B5D"/>
    <w:rsid w:val="001B71C0"/>
    <w:rsid w:val="00204CA8"/>
    <w:rsid w:val="00242BA6"/>
    <w:rsid w:val="002E7D0E"/>
    <w:rsid w:val="002F0776"/>
    <w:rsid w:val="003D1D62"/>
    <w:rsid w:val="003D217E"/>
    <w:rsid w:val="004F6132"/>
    <w:rsid w:val="00596F4F"/>
    <w:rsid w:val="006640C0"/>
    <w:rsid w:val="007361B3"/>
    <w:rsid w:val="008432FF"/>
    <w:rsid w:val="0087002D"/>
    <w:rsid w:val="008A3863"/>
    <w:rsid w:val="00996BF4"/>
    <w:rsid w:val="00A1687A"/>
    <w:rsid w:val="00B344AB"/>
    <w:rsid w:val="00B61E2D"/>
    <w:rsid w:val="00BC756A"/>
    <w:rsid w:val="00BD5C08"/>
    <w:rsid w:val="00D80CBB"/>
    <w:rsid w:val="00DC7963"/>
    <w:rsid w:val="00E67401"/>
    <w:rsid w:val="00E82C72"/>
    <w:rsid w:val="00ED68D8"/>
    <w:rsid w:val="00F32CE4"/>
    <w:rsid w:val="00F8471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4F"/>
  </w:style>
  <w:style w:type="paragraph" w:styleId="Heading3">
    <w:name w:val="heading 3"/>
    <w:basedOn w:val="Normal"/>
    <w:link w:val="Heading3Char"/>
    <w:uiPriority w:val="9"/>
    <w:qFormat/>
    <w:rsid w:val="00996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B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68D8"/>
  </w:style>
  <w:style w:type="character" w:styleId="Hyperlink">
    <w:name w:val="Hyperlink"/>
    <w:basedOn w:val="DefaultParagraphFont"/>
    <w:uiPriority w:val="99"/>
    <w:unhideWhenUsed/>
    <w:rsid w:val="00ED68D8"/>
    <w:rPr>
      <w:color w:val="0000FF"/>
      <w:u w:val="single"/>
    </w:rPr>
  </w:style>
  <w:style w:type="character" w:styleId="FollowedHyperlink">
    <w:name w:val="FollowedHyperlink"/>
    <w:basedOn w:val="DefaultParagraphFont"/>
    <w:uiPriority w:val="99"/>
    <w:semiHidden/>
    <w:unhideWhenUsed/>
    <w:rsid w:val="00ED68D8"/>
    <w:rPr>
      <w:color w:val="800080"/>
      <w:u w:val="single"/>
    </w:rPr>
  </w:style>
  <w:style w:type="character" w:styleId="HTMLCode">
    <w:name w:val="HTML Code"/>
    <w:basedOn w:val="DefaultParagraphFont"/>
    <w:uiPriority w:val="99"/>
    <w:semiHidden/>
    <w:unhideWhenUsed/>
    <w:rsid w:val="00ED68D8"/>
    <w:rPr>
      <w:rFonts w:ascii="Courier New" w:eastAsia="Times New Roman" w:hAnsi="Courier New" w:cs="Courier New"/>
      <w:sz w:val="20"/>
      <w:szCs w:val="20"/>
    </w:rPr>
  </w:style>
  <w:style w:type="character" w:styleId="Strong">
    <w:name w:val="Strong"/>
    <w:basedOn w:val="DefaultParagraphFont"/>
    <w:uiPriority w:val="22"/>
    <w:qFormat/>
    <w:rsid w:val="00ED68D8"/>
    <w:rPr>
      <w:b/>
      <w:bCs/>
    </w:rPr>
  </w:style>
  <w:style w:type="paragraph" w:styleId="BalloonText">
    <w:name w:val="Balloon Text"/>
    <w:basedOn w:val="Normal"/>
    <w:link w:val="BalloonTextChar"/>
    <w:uiPriority w:val="99"/>
    <w:semiHidden/>
    <w:unhideWhenUsed/>
    <w:rsid w:val="00ED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8D8"/>
    <w:rPr>
      <w:rFonts w:ascii="Tahoma" w:hAnsi="Tahoma" w:cs="Tahoma"/>
      <w:sz w:val="16"/>
      <w:szCs w:val="16"/>
    </w:rPr>
  </w:style>
  <w:style w:type="character" w:customStyle="1" w:styleId="s2">
    <w:name w:val="s2"/>
    <w:basedOn w:val="DefaultParagraphFont"/>
    <w:rsid w:val="00B344AB"/>
  </w:style>
  <w:style w:type="character" w:customStyle="1" w:styleId="s3">
    <w:name w:val="s3"/>
    <w:basedOn w:val="DefaultParagraphFont"/>
    <w:rsid w:val="00B344AB"/>
  </w:style>
  <w:style w:type="character" w:customStyle="1" w:styleId="s1">
    <w:name w:val="s1"/>
    <w:basedOn w:val="DefaultParagraphFont"/>
    <w:rsid w:val="00D80CBB"/>
  </w:style>
  <w:style w:type="paragraph" w:styleId="HTMLPreformatted">
    <w:name w:val="HTML Preformatted"/>
    <w:basedOn w:val="Normal"/>
    <w:link w:val="HTMLPreformattedChar"/>
    <w:uiPriority w:val="99"/>
    <w:semiHidden/>
    <w:unhideWhenUsed/>
    <w:rsid w:val="0087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02D"/>
    <w:rPr>
      <w:rFonts w:ascii="Courier New" w:eastAsia="Times New Roman" w:hAnsi="Courier New" w:cs="Courier New"/>
      <w:sz w:val="20"/>
      <w:szCs w:val="20"/>
    </w:rPr>
  </w:style>
  <w:style w:type="paragraph" w:styleId="ListParagraph">
    <w:name w:val="List Paragraph"/>
    <w:basedOn w:val="Normal"/>
    <w:uiPriority w:val="34"/>
    <w:qFormat/>
    <w:rsid w:val="0087002D"/>
    <w:pPr>
      <w:ind w:left="720"/>
      <w:contextualSpacing/>
    </w:pPr>
  </w:style>
  <w:style w:type="character" w:customStyle="1" w:styleId="s4">
    <w:name w:val="s4"/>
    <w:basedOn w:val="DefaultParagraphFont"/>
    <w:rsid w:val="001B71C0"/>
  </w:style>
  <w:style w:type="character" w:customStyle="1" w:styleId="s13">
    <w:name w:val="s13"/>
    <w:basedOn w:val="DefaultParagraphFont"/>
    <w:rsid w:val="001B71C0"/>
  </w:style>
  <w:style w:type="character" w:customStyle="1" w:styleId="s6">
    <w:name w:val="s6"/>
    <w:basedOn w:val="DefaultParagraphFont"/>
    <w:rsid w:val="008432FF"/>
  </w:style>
  <w:style w:type="character" w:customStyle="1" w:styleId="s11">
    <w:name w:val="s11"/>
    <w:basedOn w:val="DefaultParagraphFont"/>
    <w:rsid w:val="008432FF"/>
  </w:style>
  <w:style w:type="character" w:customStyle="1" w:styleId="s10">
    <w:name w:val="s10"/>
    <w:basedOn w:val="DefaultParagraphFont"/>
    <w:rsid w:val="008432FF"/>
  </w:style>
</w:styles>
</file>

<file path=word/webSettings.xml><?xml version="1.0" encoding="utf-8"?>
<w:webSettings xmlns:r="http://schemas.openxmlformats.org/officeDocument/2006/relationships" xmlns:w="http://schemas.openxmlformats.org/wordprocessingml/2006/main">
  <w:divs>
    <w:div w:id="27075218">
      <w:bodyDiv w:val="1"/>
      <w:marLeft w:val="0"/>
      <w:marRight w:val="0"/>
      <w:marTop w:val="0"/>
      <w:marBottom w:val="0"/>
      <w:divBdr>
        <w:top w:val="none" w:sz="0" w:space="0" w:color="auto"/>
        <w:left w:val="none" w:sz="0" w:space="0" w:color="auto"/>
        <w:bottom w:val="none" w:sz="0" w:space="0" w:color="auto"/>
        <w:right w:val="none" w:sz="0" w:space="0" w:color="auto"/>
      </w:divBdr>
    </w:div>
    <w:div w:id="86317007">
      <w:bodyDiv w:val="1"/>
      <w:marLeft w:val="0"/>
      <w:marRight w:val="0"/>
      <w:marTop w:val="0"/>
      <w:marBottom w:val="0"/>
      <w:divBdr>
        <w:top w:val="none" w:sz="0" w:space="0" w:color="auto"/>
        <w:left w:val="none" w:sz="0" w:space="0" w:color="auto"/>
        <w:bottom w:val="none" w:sz="0" w:space="0" w:color="auto"/>
        <w:right w:val="none" w:sz="0" w:space="0" w:color="auto"/>
      </w:divBdr>
    </w:div>
    <w:div w:id="188840321">
      <w:bodyDiv w:val="1"/>
      <w:marLeft w:val="0"/>
      <w:marRight w:val="0"/>
      <w:marTop w:val="0"/>
      <w:marBottom w:val="0"/>
      <w:divBdr>
        <w:top w:val="none" w:sz="0" w:space="0" w:color="auto"/>
        <w:left w:val="none" w:sz="0" w:space="0" w:color="auto"/>
        <w:bottom w:val="none" w:sz="0" w:space="0" w:color="auto"/>
        <w:right w:val="none" w:sz="0" w:space="0" w:color="auto"/>
      </w:divBdr>
    </w:div>
    <w:div w:id="365955254">
      <w:bodyDiv w:val="1"/>
      <w:marLeft w:val="0"/>
      <w:marRight w:val="0"/>
      <w:marTop w:val="0"/>
      <w:marBottom w:val="0"/>
      <w:divBdr>
        <w:top w:val="none" w:sz="0" w:space="0" w:color="auto"/>
        <w:left w:val="none" w:sz="0" w:space="0" w:color="auto"/>
        <w:bottom w:val="none" w:sz="0" w:space="0" w:color="auto"/>
        <w:right w:val="none" w:sz="0" w:space="0" w:color="auto"/>
      </w:divBdr>
      <w:divsChild>
        <w:div w:id="1587107043">
          <w:marLeft w:val="0"/>
          <w:marRight w:val="0"/>
          <w:marTop w:val="0"/>
          <w:marBottom w:val="0"/>
          <w:divBdr>
            <w:top w:val="none" w:sz="0" w:space="0" w:color="auto"/>
            <w:left w:val="none" w:sz="0" w:space="0" w:color="auto"/>
            <w:bottom w:val="none" w:sz="0" w:space="0" w:color="auto"/>
            <w:right w:val="none" w:sz="0" w:space="0" w:color="auto"/>
          </w:divBdr>
          <w:divsChild>
            <w:div w:id="1161389245">
              <w:marLeft w:val="0"/>
              <w:marRight w:val="0"/>
              <w:marTop w:val="0"/>
              <w:marBottom w:val="0"/>
              <w:divBdr>
                <w:top w:val="none" w:sz="0" w:space="0" w:color="auto"/>
                <w:left w:val="none" w:sz="0" w:space="0" w:color="auto"/>
                <w:bottom w:val="none" w:sz="0" w:space="0" w:color="auto"/>
                <w:right w:val="none" w:sz="0" w:space="0" w:color="auto"/>
              </w:divBdr>
              <w:divsChild>
                <w:div w:id="919481816">
                  <w:marLeft w:val="0"/>
                  <w:marRight w:val="0"/>
                  <w:marTop w:val="0"/>
                  <w:marBottom w:val="0"/>
                  <w:divBdr>
                    <w:top w:val="none" w:sz="0" w:space="0" w:color="auto"/>
                    <w:left w:val="none" w:sz="0" w:space="0" w:color="auto"/>
                    <w:bottom w:val="none" w:sz="0" w:space="0" w:color="auto"/>
                    <w:right w:val="none" w:sz="0" w:space="0" w:color="auto"/>
                  </w:divBdr>
                </w:div>
                <w:div w:id="1281567856">
                  <w:marLeft w:val="0"/>
                  <w:marRight w:val="0"/>
                  <w:marTop w:val="0"/>
                  <w:marBottom w:val="0"/>
                  <w:divBdr>
                    <w:top w:val="none" w:sz="0" w:space="0" w:color="auto"/>
                    <w:left w:val="none" w:sz="0" w:space="0" w:color="auto"/>
                    <w:bottom w:val="none" w:sz="0" w:space="0" w:color="auto"/>
                    <w:right w:val="none" w:sz="0" w:space="0" w:color="auto"/>
                  </w:divBdr>
                </w:div>
                <w:div w:id="1211576717">
                  <w:marLeft w:val="0"/>
                  <w:marRight w:val="0"/>
                  <w:marTop w:val="0"/>
                  <w:marBottom w:val="0"/>
                  <w:divBdr>
                    <w:top w:val="none" w:sz="0" w:space="0" w:color="auto"/>
                    <w:left w:val="none" w:sz="0" w:space="0" w:color="auto"/>
                    <w:bottom w:val="none" w:sz="0" w:space="0" w:color="auto"/>
                    <w:right w:val="none" w:sz="0" w:space="0" w:color="auto"/>
                  </w:divBdr>
                </w:div>
                <w:div w:id="1980451529">
                  <w:marLeft w:val="0"/>
                  <w:marRight w:val="0"/>
                  <w:marTop w:val="0"/>
                  <w:marBottom w:val="0"/>
                  <w:divBdr>
                    <w:top w:val="none" w:sz="0" w:space="0" w:color="auto"/>
                    <w:left w:val="none" w:sz="0" w:space="0" w:color="auto"/>
                    <w:bottom w:val="none" w:sz="0" w:space="0" w:color="auto"/>
                    <w:right w:val="none" w:sz="0" w:space="0" w:color="auto"/>
                  </w:divBdr>
                </w:div>
                <w:div w:id="210308086">
                  <w:marLeft w:val="0"/>
                  <w:marRight w:val="0"/>
                  <w:marTop w:val="0"/>
                  <w:marBottom w:val="0"/>
                  <w:divBdr>
                    <w:top w:val="none" w:sz="0" w:space="0" w:color="auto"/>
                    <w:left w:val="none" w:sz="0" w:space="0" w:color="auto"/>
                    <w:bottom w:val="none" w:sz="0" w:space="0" w:color="auto"/>
                    <w:right w:val="none" w:sz="0" w:space="0" w:color="auto"/>
                  </w:divBdr>
                </w:div>
                <w:div w:id="1877935342">
                  <w:marLeft w:val="0"/>
                  <w:marRight w:val="0"/>
                  <w:marTop w:val="0"/>
                  <w:marBottom w:val="0"/>
                  <w:divBdr>
                    <w:top w:val="none" w:sz="0" w:space="0" w:color="auto"/>
                    <w:left w:val="none" w:sz="0" w:space="0" w:color="auto"/>
                    <w:bottom w:val="none" w:sz="0" w:space="0" w:color="auto"/>
                    <w:right w:val="none" w:sz="0" w:space="0" w:color="auto"/>
                  </w:divBdr>
                </w:div>
                <w:div w:id="783426328">
                  <w:marLeft w:val="0"/>
                  <w:marRight w:val="0"/>
                  <w:marTop w:val="0"/>
                  <w:marBottom w:val="0"/>
                  <w:divBdr>
                    <w:top w:val="none" w:sz="0" w:space="0" w:color="auto"/>
                    <w:left w:val="none" w:sz="0" w:space="0" w:color="auto"/>
                    <w:bottom w:val="none" w:sz="0" w:space="0" w:color="auto"/>
                    <w:right w:val="none" w:sz="0" w:space="0" w:color="auto"/>
                  </w:divBdr>
                </w:div>
                <w:div w:id="1927768290">
                  <w:marLeft w:val="0"/>
                  <w:marRight w:val="0"/>
                  <w:marTop w:val="0"/>
                  <w:marBottom w:val="0"/>
                  <w:divBdr>
                    <w:top w:val="none" w:sz="0" w:space="0" w:color="auto"/>
                    <w:left w:val="none" w:sz="0" w:space="0" w:color="auto"/>
                    <w:bottom w:val="none" w:sz="0" w:space="0" w:color="auto"/>
                    <w:right w:val="none" w:sz="0" w:space="0" w:color="auto"/>
                  </w:divBdr>
                </w:div>
                <w:div w:id="1540389136">
                  <w:marLeft w:val="0"/>
                  <w:marRight w:val="0"/>
                  <w:marTop w:val="0"/>
                  <w:marBottom w:val="0"/>
                  <w:divBdr>
                    <w:top w:val="none" w:sz="0" w:space="0" w:color="auto"/>
                    <w:left w:val="none" w:sz="0" w:space="0" w:color="auto"/>
                    <w:bottom w:val="none" w:sz="0" w:space="0" w:color="auto"/>
                    <w:right w:val="none" w:sz="0" w:space="0" w:color="auto"/>
                  </w:divBdr>
                </w:div>
                <w:div w:id="216011711">
                  <w:marLeft w:val="0"/>
                  <w:marRight w:val="0"/>
                  <w:marTop w:val="0"/>
                  <w:marBottom w:val="0"/>
                  <w:divBdr>
                    <w:top w:val="none" w:sz="0" w:space="0" w:color="auto"/>
                    <w:left w:val="none" w:sz="0" w:space="0" w:color="auto"/>
                    <w:bottom w:val="none" w:sz="0" w:space="0" w:color="auto"/>
                    <w:right w:val="none" w:sz="0" w:space="0" w:color="auto"/>
                  </w:divBdr>
                </w:div>
                <w:div w:id="249194086">
                  <w:marLeft w:val="0"/>
                  <w:marRight w:val="0"/>
                  <w:marTop w:val="0"/>
                  <w:marBottom w:val="0"/>
                  <w:divBdr>
                    <w:top w:val="none" w:sz="0" w:space="0" w:color="auto"/>
                    <w:left w:val="none" w:sz="0" w:space="0" w:color="auto"/>
                    <w:bottom w:val="none" w:sz="0" w:space="0" w:color="auto"/>
                    <w:right w:val="none" w:sz="0" w:space="0" w:color="auto"/>
                  </w:divBdr>
                </w:div>
                <w:div w:id="1796411155">
                  <w:marLeft w:val="0"/>
                  <w:marRight w:val="0"/>
                  <w:marTop w:val="0"/>
                  <w:marBottom w:val="0"/>
                  <w:divBdr>
                    <w:top w:val="none" w:sz="0" w:space="0" w:color="auto"/>
                    <w:left w:val="none" w:sz="0" w:space="0" w:color="auto"/>
                    <w:bottom w:val="none" w:sz="0" w:space="0" w:color="auto"/>
                    <w:right w:val="none" w:sz="0" w:space="0" w:color="auto"/>
                  </w:divBdr>
                </w:div>
                <w:div w:id="1614287880">
                  <w:marLeft w:val="0"/>
                  <w:marRight w:val="0"/>
                  <w:marTop w:val="0"/>
                  <w:marBottom w:val="0"/>
                  <w:divBdr>
                    <w:top w:val="none" w:sz="0" w:space="0" w:color="auto"/>
                    <w:left w:val="none" w:sz="0" w:space="0" w:color="auto"/>
                    <w:bottom w:val="none" w:sz="0" w:space="0" w:color="auto"/>
                    <w:right w:val="none" w:sz="0" w:space="0" w:color="auto"/>
                  </w:divBdr>
                </w:div>
                <w:div w:id="50664283">
                  <w:marLeft w:val="0"/>
                  <w:marRight w:val="0"/>
                  <w:marTop w:val="0"/>
                  <w:marBottom w:val="0"/>
                  <w:divBdr>
                    <w:top w:val="none" w:sz="0" w:space="0" w:color="auto"/>
                    <w:left w:val="none" w:sz="0" w:space="0" w:color="auto"/>
                    <w:bottom w:val="none" w:sz="0" w:space="0" w:color="auto"/>
                    <w:right w:val="none" w:sz="0" w:space="0" w:color="auto"/>
                  </w:divBdr>
                </w:div>
                <w:div w:id="501748399">
                  <w:marLeft w:val="0"/>
                  <w:marRight w:val="0"/>
                  <w:marTop w:val="0"/>
                  <w:marBottom w:val="0"/>
                  <w:divBdr>
                    <w:top w:val="none" w:sz="0" w:space="0" w:color="auto"/>
                    <w:left w:val="none" w:sz="0" w:space="0" w:color="auto"/>
                    <w:bottom w:val="none" w:sz="0" w:space="0" w:color="auto"/>
                    <w:right w:val="none" w:sz="0" w:space="0" w:color="auto"/>
                  </w:divBdr>
                </w:div>
                <w:div w:id="1447655781">
                  <w:marLeft w:val="0"/>
                  <w:marRight w:val="0"/>
                  <w:marTop w:val="0"/>
                  <w:marBottom w:val="0"/>
                  <w:divBdr>
                    <w:top w:val="none" w:sz="0" w:space="0" w:color="auto"/>
                    <w:left w:val="none" w:sz="0" w:space="0" w:color="auto"/>
                    <w:bottom w:val="none" w:sz="0" w:space="0" w:color="auto"/>
                    <w:right w:val="none" w:sz="0" w:space="0" w:color="auto"/>
                  </w:divBdr>
                </w:div>
                <w:div w:id="1228497905">
                  <w:marLeft w:val="0"/>
                  <w:marRight w:val="0"/>
                  <w:marTop w:val="0"/>
                  <w:marBottom w:val="0"/>
                  <w:divBdr>
                    <w:top w:val="none" w:sz="0" w:space="0" w:color="auto"/>
                    <w:left w:val="none" w:sz="0" w:space="0" w:color="auto"/>
                    <w:bottom w:val="none" w:sz="0" w:space="0" w:color="auto"/>
                    <w:right w:val="none" w:sz="0" w:space="0" w:color="auto"/>
                  </w:divBdr>
                </w:div>
                <w:div w:id="677660994">
                  <w:marLeft w:val="0"/>
                  <w:marRight w:val="0"/>
                  <w:marTop w:val="0"/>
                  <w:marBottom w:val="0"/>
                  <w:divBdr>
                    <w:top w:val="none" w:sz="0" w:space="0" w:color="auto"/>
                    <w:left w:val="none" w:sz="0" w:space="0" w:color="auto"/>
                    <w:bottom w:val="none" w:sz="0" w:space="0" w:color="auto"/>
                    <w:right w:val="none" w:sz="0" w:space="0" w:color="auto"/>
                  </w:divBdr>
                </w:div>
                <w:div w:id="415714557">
                  <w:marLeft w:val="0"/>
                  <w:marRight w:val="0"/>
                  <w:marTop w:val="0"/>
                  <w:marBottom w:val="0"/>
                  <w:divBdr>
                    <w:top w:val="none" w:sz="0" w:space="0" w:color="auto"/>
                    <w:left w:val="none" w:sz="0" w:space="0" w:color="auto"/>
                    <w:bottom w:val="none" w:sz="0" w:space="0" w:color="auto"/>
                    <w:right w:val="none" w:sz="0" w:space="0" w:color="auto"/>
                  </w:divBdr>
                </w:div>
                <w:div w:id="370957678">
                  <w:marLeft w:val="0"/>
                  <w:marRight w:val="0"/>
                  <w:marTop w:val="0"/>
                  <w:marBottom w:val="0"/>
                  <w:divBdr>
                    <w:top w:val="none" w:sz="0" w:space="0" w:color="auto"/>
                    <w:left w:val="none" w:sz="0" w:space="0" w:color="auto"/>
                    <w:bottom w:val="none" w:sz="0" w:space="0" w:color="auto"/>
                    <w:right w:val="none" w:sz="0" w:space="0" w:color="auto"/>
                  </w:divBdr>
                </w:div>
                <w:div w:id="1709260432">
                  <w:marLeft w:val="0"/>
                  <w:marRight w:val="0"/>
                  <w:marTop w:val="0"/>
                  <w:marBottom w:val="0"/>
                  <w:divBdr>
                    <w:top w:val="none" w:sz="0" w:space="0" w:color="auto"/>
                    <w:left w:val="none" w:sz="0" w:space="0" w:color="auto"/>
                    <w:bottom w:val="none" w:sz="0" w:space="0" w:color="auto"/>
                    <w:right w:val="none" w:sz="0" w:space="0" w:color="auto"/>
                  </w:divBdr>
                  <w:divsChild>
                    <w:div w:id="1439375293">
                      <w:marLeft w:val="0"/>
                      <w:marRight w:val="0"/>
                      <w:marTop w:val="0"/>
                      <w:marBottom w:val="0"/>
                      <w:divBdr>
                        <w:top w:val="none" w:sz="0" w:space="0" w:color="auto"/>
                        <w:left w:val="none" w:sz="0" w:space="0" w:color="auto"/>
                        <w:bottom w:val="none" w:sz="0" w:space="0" w:color="auto"/>
                        <w:right w:val="none" w:sz="0" w:space="0" w:color="auto"/>
                      </w:divBdr>
                    </w:div>
                    <w:div w:id="929629519">
                      <w:marLeft w:val="0"/>
                      <w:marRight w:val="0"/>
                      <w:marTop w:val="0"/>
                      <w:marBottom w:val="0"/>
                      <w:divBdr>
                        <w:top w:val="none" w:sz="0" w:space="0" w:color="auto"/>
                        <w:left w:val="none" w:sz="0" w:space="0" w:color="auto"/>
                        <w:bottom w:val="none" w:sz="0" w:space="0" w:color="auto"/>
                        <w:right w:val="none" w:sz="0" w:space="0" w:color="auto"/>
                      </w:divBdr>
                    </w:div>
                    <w:div w:id="1027368642">
                      <w:marLeft w:val="0"/>
                      <w:marRight w:val="0"/>
                      <w:marTop w:val="0"/>
                      <w:marBottom w:val="0"/>
                      <w:divBdr>
                        <w:top w:val="none" w:sz="0" w:space="0" w:color="auto"/>
                        <w:left w:val="none" w:sz="0" w:space="0" w:color="auto"/>
                        <w:bottom w:val="none" w:sz="0" w:space="0" w:color="auto"/>
                        <w:right w:val="none" w:sz="0" w:space="0" w:color="auto"/>
                      </w:divBdr>
                    </w:div>
                    <w:div w:id="1277062415">
                      <w:marLeft w:val="0"/>
                      <w:marRight w:val="0"/>
                      <w:marTop w:val="0"/>
                      <w:marBottom w:val="0"/>
                      <w:divBdr>
                        <w:top w:val="none" w:sz="0" w:space="0" w:color="auto"/>
                        <w:left w:val="none" w:sz="0" w:space="0" w:color="auto"/>
                        <w:bottom w:val="none" w:sz="0" w:space="0" w:color="auto"/>
                        <w:right w:val="none" w:sz="0" w:space="0" w:color="auto"/>
                      </w:divBdr>
                    </w:div>
                    <w:div w:id="1909611924">
                      <w:marLeft w:val="0"/>
                      <w:marRight w:val="0"/>
                      <w:marTop w:val="0"/>
                      <w:marBottom w:val="0"/>
                      <w:divBdr>
                        <w:top w:val="none" w:sz="0" w:space="0" w:color="auto"/>
                        <w:left w:val="none" w:sz="0" w:space="0" w:color="auto"/>
                        <w:bottom w:val="none" w:sz="0" w:space="0" w:color="auto"/>
                        <w:right w:val="none" w:sz="0" w:space="0" w:color="auto"/>
                      </w:divBdr>
                    </w:div>
                    <w:div w:id="241449567">
                      <w:marLeft w:val="0"/>
                      <w:marRight w:val="0"/>
                      <w:marTop w:val="0"/>
                      <w:marBottom w:val="0"/>
                      <w:divBdr>
                        <w:top w:val="none" w:sz="0" w:space="0" w:color="auto"/>
                        <w:left w:val="none" w:sz="0" w:space="0" w:color="auto"/>
                        <w:bottom w:val="none" w:sz="0" w:space="0" w:color="auto"/>
                        <w:right w:val="none" w:sz="0" w:space="0" w:color="auto"/>
                      </w:divBdr>
                    </w:div>
                    <w:div w:id="1916552081">
                      <w:marLeft w:val="0"/>
                      <w:marRight w:val="0"/>
                      <w:marTop w:val="0"/>
                      <w:marBottom w:val="0"/>
                      <w:divBdr>
                        <w:top w:val="none" w:sz="0" w:space="0" w:color="auto"/>
                        <w:left w:val="none" w:sz="0" w:space="0" w:color="auto"/>
                        <w:bottom w:val="none" w:sz="0" w:space="0" w:color="auto"/>
                        <w:right w:val="none" w:sz="0" w:space="0" w:color="auto"/>
                      </w:divBdr>
                    </w:div>
                    <w:div w:id="905798633">
                      <w:marLeft w:val="0"/>
                      <w:marRight w:val="0"/>
                      <w:marTop w:val="0"/>
                      <w:marBottom w:val="0"/>
                      <w:divBdr>
                        <w:top w:val="none" w:sz="0" w:space="0" w:color="auto"/>
                        <w:left w:val="none" w:sz="0" w:space="0" w:color="auto"/>
                        <w:bottom w:val="none" w:sz="0" w:space="0" w:color="auto"/>
                        <w:right w:val="none" w:sz="0" w:space="0" w:color="auto"/>
                      </w:divBdr>
                    </w:div>
                    <w:div w:id="2047288774">
                      <w:marLeft w:val="0"/>
                      <w:marRight w:val="0"/>
                      <w:marTop w:val="0"/>
                      <w:marBottom w:val="0"/>
                      <w:divBdr>
                        <w:top w:val="none" w:sz="0" w:space="0" w:color="auto"/>
                        <w:left w:val="none" w:sz="0" w:space="0" w:color="auto"/>
                        <w:bottom w:val="none" w:sz="0" w:space="0" w:color="auto"/>
                        <w:right w:val="none" w:sz="0" w:space="0" w:color="auto"/>
                      </w:divBdr>
                    </w:div>
                    <w:div w:id="1087187437">
                      <w:marLeft w:val="0"/>
                      <w:marRight w:val="0"/>
                      <w:marTop w:val="0"/>
                      <w:marBottom w:val="0"/>
                      <w:divBdr>
                        <w:top w:val="none" w:sz="0" w:space="0" w:color="auto"/>
                        <w:left w:val="none" w:sz="0" w:space="0" w:color="auto"/>
                        <w:bottom w:val="none" w:sz="0" w:space="0" w:color="auto"/>
                        <w:right w:val="none" w:sz="0" w:space="0" w:color="auto"/>
                      </w:divBdr>
                    </w:div>
                    <w:div w:id="2093160686">
                      <w:marLeft w:val="0"/>
                      <w:marRight w:val="0"/>
                      <w:marTop w:val="0"/>
                      <w:marBottom w:val="0"/>
                      <w:divBdr>
                        <w:top w:val="none" w:sz="0" w:space="0" w:color="auto"/>
                        <w:left w:val="none" w:sz="0" w:space="0" w:color="auto"/>
                        <w:bottom w:val="none" w:sz="0" w:space="0" w:color="auto"/>
                        <w:right w:val="none" w:sz="0" w:space="0" w:color="auto"/>
                      </w:divBdr>
                    </w:div>
                    <w:div w:id="57243484">
                      <w:marLeft w:val="0"/>
                      <w:marRight w:val="0"/>
                      <w:marTop w:val="0"/>
                      <w:marBottom w:val="0"/>
                      <w:divBdr>
                        <w:top w:val="none" w:sz="0" w:space="0" w:color="auto"/>
                        <w:left w:val="none" w:sz="0" w:space="0" w:color="auto"/>
                        <w:bottom w:val="none" w:sz="0" w:space="0" w:color="auto"/>
                        <w:right w:val="none" w:sz="0" w:space="0" w:color="auto"/>
                      </w:divBdr>
                    </w:div>
                    <w:div w:id="494304966">
                      <w:marLeft w:val="0"/>
                      <w:marRight w:val="0"/>
                      <w:marTop w:val="0"/>
                      <w:marBottom w:val="0"/>
                      <w:divBdr>
                        <w:top w:val="none" w:sz="0" w:space="0" w:color="auto"/>
                        <w:left w:val="none" w:sz="0" w:space="0" w:color="auto"/>
                        <w:bottom w:val="none" w:sz="0" w:space="0" w:color="auto"/>
                        <w:right w:val="none" w:sz="0" w:space="0" w:color="auto"/>
                      </w:divBdr>
                    </w:div>
                    <w:div w:id="396439263">
                      <w:marLeft w:val="0"/>
                      <w:marRight w:val="0"/>
                      <w:marTop w:val="0"/>
                      <w:marBottom w:val="0"/>
                      <w:divBdr>
                        <w:top w:val="none" w:sz="0" w:space="0" w:color="auto"/>
                        <w:left w:val="none" w:sz="0" w:space="0" w:color="auto"/>
                        <w:bottom w:val="none" w:sz="0" w:space="0" w:color="auto"/>
                        <w:right w:val="none" w:sz="0" w:space="0" w:color="auto"/>
                      </w:divBdr>
                    </w:div>
                    <w:div w:id="1219972848">
                      <w:marLeft w:val="0"/>
                      <w:marRight w:val="0"/>
                      <w:marTop w:val="0"/>
                      <w:marBottom w:val="0"/>
                      <w:divBdr>
                        <w:top w:val="none" w:sz="0" w:space="0" w:color="auto"/>
                        <w:left w:val="none" w:sz="0" w:space="0" w:color="auto"/>
                        <w:bottom w:val="none" w:sz="0" w:space="0" w:color="auto"/>
                        <w:right w:val="none" w:sz="0" w:space="0" w:color="auto"/>
                      </w:divBdr>
                    </w:div>
                    <w:div w:id="1958565551">
                      <w:marLeft w:val="0"/>
                      <w:marRight w:val="0"/>
                      <w:marTop w:val="0"/>
                      <w:marBottom w:val="0"/>
                      <w:divBdr>
                        <w:top w:val="none" w:sz="0" w:space="0" w:color="auto"/>
                        <w:left w:val="none" w:sz="0" w:space="0" w:color="auto"/>
                        <w:bottom w:val="none" w:sz="0" w:space="0" w:color="auto"/>
                        <w:right w:val="none" w:sz="0" w:space="0" w:color="auto"/>
                      </w:divBdr>
                    </w:div>
                    <w:div w:id="119229937">
                      <w:marLeft w:val="0"/>
                      <w:marRight w:val="0"/>
                      <w:marTop w:val="0"/>
                      <w:marBottom w:val="0"/>
                      <w:divBdr>
                        <w:top w:val="none" w:sz="0" w:space="0" w:color="auto"/>
                        <w:left w:val="none" w:sz="0" w:space="0" w:color="auto"/>
                        <w:bottom w:val="none" w:sz="0" w:space="0" w:color="auto"/>
                        <w:right w:val="none" w:sz="0" w:space="0" w:color="auto"/>
                      </w:divBdr>
                    </w:div>
                    <w:div w:id="1031413874">
                      <w:marLeft w:val="0"/>
                      <w:marRight w:val="0"/>
                      <w:marTop w:val="0"/>
                      <w:marBottom w:val="0"/>
                      <w:divBdr>
                        <w:top w:val="none" w:sz="0" w:space="0" w:color="auto"/>
                        <w:left w:val="none" w:sz="0" w:space="0" w:color="auto"/>
                        <w:bottom w:val="none" w:sz="0" w:space="0" w:color="auto"/>
                        <w:right w:val="none" w:sz="0" w:space="0" w:color="auto"/>
                      </w:divBdr>
                    </w:div>
                    <w:div w:id="985668616">
                      <w:marLeft w:val="0"/>
                      <w:marRight w:val="0"/>
                      <w:marTop w:val="0"/>
                      <w:marBottom w:val="0"/>
                      <w:divBdr>
                        <w:top w:val="none" w:sz="0" w:space="0" w:color="auto"/>
                        <w:left w:val="none" w:sz="0" w:space="0" w:color="auto"/>
                        <w:bottom w:val="none" w:sz="0" w:space="0" w:color="auto"/>
                        <w:right w:val="none" w:sz="0" w:space="0" w:color="auto"/>
                      </w:divBdr>
                    </w:div>
                    <w:div w:id="2088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4752">
          <w:marLeft w:val="0"/>
          <w:marRight w:val="0"/>
          <w:marTop w:val="0"/>
          <w:marBottom w:val="0"/>
          <w:divBdr>
            <w:top w:val="none" w:sz="0" w:space="0" w:color="auto"/>
            <w:left w:val="none" w:sz="0" w:space="0" w:color="auto"/>
            <w:bottom w:val="none" w:sz="0" w:space="0" w:color="auto"/>
            <w:right w:val="none" w:sz="0" w:space="0" w:color="auto"/>
          </w:divBdr>
          <w:divsChild>
            <w:div w:id="1489861024">
              <w:marLeft w:val="0"/>
              <w:marRight w:val="0"/>
              <w:marTop w:val="0"/>
              <w:marBottom w:val="0"/>
              <w:divBdr>
                <w:top w:val="none" w:sz="0" w:space="0" w:color="auto"/>
                <w:left w:val="none" w:sz="0" w:space="0" w:color="auto"/>
                <w:bottom w:val="none" w:sz="0" w:space="0" w:color="auto"/>
                <w:right w:val="none" w:sz="0" w:space="0" w:color="auto"/>
              </w:divBdr>
              <w:divsChild>
                <w:div w:id="1018237221">
                  <w:marLeft w:val="0"/>
                  <w:marRight w:val="0"/>
                  <w:marTop w:val="0"/>
                  <w:marBottom w:val="0"/>
                  <w:divBdr>
                    <w:top w:val="none" w:sz="0" w:space="0" w:color="auto"/>
                    <w:left w:val="none" w:sz="0" w:space="0" w:color="auto"/>
                    <w:bottom w:val="none" w:sz="0" w:space="0" w:color="auto"/>
                    <w:right w:val="none" w:sz="0" w:space="0" w:color="auto"/>
                  </w:divBdr>
                </w:div>
                <w:div w:id="894119539">
                  <w:marLeft w:val="0"/>
                  <w:marRight w:val="0"/>
                  <w:marTop w:val="0"/>
                  <w:marBottom w:val="0"/>
                  <w:divBdr>
                    <w:top w:val="none" w:sz="0" w:space="0" w:color="auto"/>
                    <w:left w:val="none" w:sz="0" w:space="0" w:color="auto"/>
                    <w:bottom w:val="none" w:sz="0" w:space="0" w:color="auto"/>
                    <w:right w:val="none" w:sz="0" w:space="0" w:color="auto"/>
                  </w:divBdr>
                </w:div>
                <w:div w:id="428233767">
                  <w:marLeft w:val="0"/>
                  <w:marRight w:val="0"/>
                  <w:marTop w:val="0"/>
                  <w:marBottom w:val="0"/>
                  <w:divBdr>
                    <w:top w:val="none" w:sz="0" w:space="0" w:color="auto"/>
                    <w:left w:val="none" w:sz="0" w:space="0" w:color="auto"/>
                    <w:bottom w:val="none" w:sz="0" w:space="0" w:color="auto"/>
                    <w:right w:val="none" w:sz="0" w:space="0" w:color="auto"/>
                  </w:divBdr>
                </w:div>
                <w:div w:id="2118673015">
                  <w:marLeft w:val="0"/>
                  <w:marRight w:val="0"/>
                  <w:marTop w:val="0"/>
                  <w:marBottom w:val="0"/>
                  <w:divBdr>
                    <w:top w:val="none" w:sz="0" w:space="0" w:color="auto"/>
                    <w:left w:val="none" w:sz="0" w:space="0" w:color="auto"/>
                    <w:bottom w:val="none" w:sz="0" w:space="0" w:color="auto"/>
                    <w:right w:val="none" w:sz="0" w:space="0" w:color="auto"/>
                  </w:divBdr>
                </w:div>
                <w:div w:id="189998957">
                  <w:marLeft w:val="0"/>
                  <w:marRight w:val="0"/>
                  <w:marTop w:val="0"/>
                  <w:marBottom w:val="0"/>
                  <w:divBdr>
                    <w:top w:val="none" w:sz="0" w:space="0" w:color="auto"/>
                    <w:left w:val="none" w:sz="0" w:space="0" w:color="auto"/>
                    <w:bottom w:val="none" w:sz="0" w:space="0" w:color="auto"/>
                    <w:right w:val="none" w:sz="0" w:space="0" w:color="auto"/>
                  </w:divBdr>
                </w:div>
                <w:div w:id="114645739">
                  <w:marLeft w:val="0"/>
                  <w:marRight w:val="0"/>
                  <w:marTop w:val="0"/>
                  <w:marBottom w:val="0"/>
                  <w:divBdr>
                    <w:top w:val="none" w:sz="0" w:space="0" w:color="auto"/>
                    <w:left w:val="none" w:sz="0" w:space="0" w:color="auto"/>
                    <w:bottom w:val="none" w:sz="0" w:space="0" w:color="auto"/>
                    <w:right w:val="none" w:sz="0" w:space="0" w:color="auto"/>
                  </w:divBdr>
                </w:div>
                <w:div w:id="370349785">
                  <w:marLeft w:val="0"/>
                  <w:marRight w:val="0"/>
                  <w:marTop w:val="0"/>
                  <w:marBottom w:val="0"/>
                  <w:divBdr>
                    <w:top w:val="none" w:sz="0" w:space="0" w:color="auto"/>
                    <w:left w:val="none" w:sz="0" w:space="0" w:color="auto"/>
                    <w:bottom w:val="none" w:sz="0" w:space="0" w:color="auto"/>
                    <w:right w:val="none" w:sz="0" w:space="0" w:color="auto"/>
                  </w:divBdr>
                </w:div>
                <w:div w:id="295524664">
                  <w:marLeft w:val="0"/>
                  <w:marRight w:val="0"/>
                  <w:marTop w:val="0"/>
                  <w:marBottom w:val="0"/>
                  <w:divBdr>
                    <w:top w:val="none" w:sz="0" w:space="0" w:color="auto"/>
                    <w:left w:val="none" w:sz="0" w:space="0" w:color="auto"/>
                    <w:bottom w:val="none" w:sz="0" w:space="0" w:color="auto"/>
                    <w:right w:val="none" w:sz="0" w:space="0" w:color="auto"/>
                  </w:divBdr>
                </w:div>
                <w:div w:id="1260329251">
                  <w:marLeft w:val="0"/>
                  <w:marRight w:val="0"/>
                  <w:marTop w:val="0"/>
                  <w:marBottom w:val="0"/>
                  <w:divBdr>
                    <w:top w:val="none" w:sz="0" w:space="0" w:color="auto"/>
                    <w:left w:val="none" w:sz="0" w:space="0" w:color="auto"/>
                    <w:bottom w:val="none" w:sz="0" w:space="0" w:color="auto"/>
                    <w:right w:val="none" w:sz="0" w:space="0" w:color="auto"/>
                  </w:divBdr>
                </w:div>
                <w:div w:id="1835031008">
                  <w:marLeft w:val="0"/>
                  <w:marRight w:val="0"/>
                  <w:marTop w:val="0"/>
                  <w:marBottom w:val="0"/>
                  <w:divBdr>
                    <w:top w:val="none" w:sz="0" w:space="0" w:color="auto"/>
                    <w:left w:val="none" w:sz="0" w:space="0" w:color="auto"/>
                    <w:bottom w:val="none" w:sz="0" w:space="0" w:color="auto"/>
                    <w:right w:val="none" w:sz="0" w:space="0" w:color="auto"/>
                  </w:divBdr>
                </w:div>
                <w:div w:id="2045906213">
                  <w:marLeft w:val="0"/>
                  <w:marRight w:val="0"/>
                  <w:marTop w:val="0"/>
                  <w:marBottom w:val="0"/>
                  <w:divBdr>
                    <w:top w:val="none" w:sz="0" w:space="0" w:color="auto"/>
                    <w:left w:val="none" w:sz="0" w:space="0" w:color="auto"/>
                    <w:bottom w:val="none" w:sz="0" w:space="0" w:color="auto"/>
                    <w:right w:val="none" w:sz="0" w:space="0" w:color="auto"/>
                  </w:divBdr>
                </w:div>
                <w:div w:id="1487086551">
                  <w:marLeft w:val="0"/>
                  <w:marRight w:val="0"/>
                  <w:marTop w:val="0"/>
                  <w:marBottom w:val="0"/>
                  <w:divBdr>
                    <w:top w:val="none" w:sz="0" w:space="0" w:color="auto"/>
                    <w:left w:val="none" w:sz="0" w:space="0" w:color="auto"/>
                    <w:bottom w:val="none" w:sz="0" w:space="0" w:color="auto"/>
                    <w:right w:val="none" w:sz="0" w:space="0" w:color="auto"/>
                  </w:divBdr>
                </w:div>
                <w:div w:id="256714267">
                  <w:marLeft w:val="0"/>
                  <w:marRight w:val="0"/>
                  <w:marTop w:val="0"/>
                  <w:marBottom w:val="0"/>
                  <w:divBdr>
                    <w:top w:val="none" w:sz="0" w:space="0" w:color="auto"/>
                    <w:left w:val="none" w:sz="0" w:space="0" w:color="auto"/>
                    <w:bottom w:val="none" w:sz="0" w:space="0" w:color="auto"/>
                    <w:right w:val="none" w:sz="0" w:space="0" w:color="auto"/>
                  </w:divBdr>
                </w:div>
                <w:div w:id="1698893575">
                  <w:marLeft w:val="0"/>
                  <w:marRight w:val="0"/>
                  <w:marTop w:val="0"/>
                  <w:marBottom w:val="0"/>
                  <w:divBdr>
                    <w:top w:val="none" w:sz="0" w:space="0" w:color="auto"/>
                    <w:left w:val="none" w:sz="0" w:space="0" w:color="auto"/>
                    <w:bottom w:val="none" w:sz="0" w:space="0" w:color="auto"/>
                    <w:right w:val="none" w:sz="0" w:space="0" w:color="auto"/>
                  </w:divBdr>
                </w:div>
                <w:div w:id="101266391">
                  <w:marLeft w:val="0"/>
                  <w:marRight w:val="0"/>
                  <w:marTop w:val="0"/>
                  <w:marBottom w:val="0"/>
                  <w:divBdr>
                    <w:top w:val="none" w:sz="0" w:space="0" w:color="auto"/>
                    <w:left w:val="none" w:sz="0" w:space="0" w:color="auto"/>
                    <w:bottom w:val="none" w:sz="0" w:space="0" w:color="auto"/>
                    <w:right w:val="none" w:sz="0" w:space="0" w:color="auto"/>
                  </w:divBdr>
                </w:div>
                <w:div w:id="1504783568">
                  <w:marLeft w:val="0"/>
                  <w:marRight w:val="0"/>
                  <w:marTop w:val="0"/>
                  <w:marBottom w:val="0"/>
                  <w:divBdr>
                    <w:top w:val="none" w:sz="0" w:space="0" w:color="auto"/>
                    <w:left w:val="none" w:sz="0" w:space="0" w:color="auto"/>
                    <w:bottom w:val="none" w:sz="0" w:space="0" w:color="auto"/>
                    <w:right w:val="none" w:sz="0" w:space="0" w:color="auto"/>
                  </w:divBdr>
                </w:div>
                <w:div w:id="831875415">
                  <w:marLeft w:val="0"/>
                  <w:marRight w:val="0"/>
                  <w:marTop w:val="0"/>
                  <w:marBottom w:val="0"/>
                  <w:divBdr>
                    <w:top w:val="none" w:sz="0" w:space="0" w:color="auto"/>
                    <w:left w:val="none" w:sz="0" w:space="0" w:color="auto"/>
                    <w:bottom w:val="none" w:sz="0" w:space="0" w:color="auto"/>
                    <w:right w:val="none" w:sz="0" w:space="0" w:color="auto"/>
                  </w:divBdr>
                </w:div>
                <w:div w:id="1667248706">
                  <w:marLeft w:val="0"/>
                  <w:marRight w:val="0"/>
                  <w:marTop w:val="0"/>
                  <w:marBottom w:val="0"/>
                  <w:divBdr>
                    <w:top w:val="none" w:sz="0" w:space="0" w:color="auto"/>
                    <w:left w:val="none" w:sz="0" w:space="0" w:color="auto"/>
                    <w:bottom w:val="none" w:sz="0" w:space="0" w:color="auto"/>
                    <w:right w:val="none" w:sz="0" w:space="0" w:color="auto"/>
                  </w:divBdr>
                </w:div>
                <w:div w:id="302395017">
                  <w:marLeft w:val="0"/>
                  <w:marRight w:val="0"/>
                  <w:marTop w:val="0"/>
                  <w:marBottom w:val="0"/>
                  <w:divBdr>
                    <w:top w:val="none" w:sz="0" w:space="0" w:color="auto"/>
                    <w:left w:val="none" w:sz="0" w:space="0" w:color="auto"/>
                    <w:bottom w:val="none" w:sz="0" w:space="0" w:color="auto"/>
                    <w:right w:val="none" w:sz="0" w:space="0" w:color="auto"/>
                  </w:divBdr>
                </w:div>
                <w:div w:id="1271863769">
                  <w:marLeft w:val="0"/>
                  <w:marRight w:val="0"/>
                  <w:marTop w:val="0"/>
                  <w:marBottom w:val="0"/>
                  <w:divBdr>
                    <w:top w:val="none" w:sz="0" w:space="0" w:color="auto"/>
                    <w:left w:val="none" w:sz="0" w:space="0" w:color="auto"/>
                    <w:bottom w:val="none" w:sz="0" w:space="0" w:color="auto"/>
                    <w:right w:val="none" w:sz="0" w:space="0" w:color="auto"/>
                  </w:divBdr>
                </w:div>
                <w:div w:id="415444068">
                  <w:marLeft w:val="0"/>
                  <w:marRight w:val="0"/>
                  <w:marTop w:val="0"/>
                  <w:marBottom w:val="0"/>
                  <w:divBdr>
                    <w:top w:val="none" w:sz="0" w:space="0" w:color="auto"/>
                    <w:left w:val="none" w:sz="0" w:space="0" w:color="auto"/>
                    <w:bottom w:val="none" w:sz="0" w:space="0" w:color="auto"/>
                    <w:right w:val="none" w:sz="0" w:space="0" w:color="auto"/>
                  </w:divBdr>
                </w:div>
                <w:div w:id="544491545">
                  <w:marLeft w:val="0"/>
                  <w:marRight w:val="0"/>
                  <w:marTop w:val="0"/>
                  <w:marBottom w:val="0"/>
                  <w:divBdr>
                    <w:top w:val="none" w:sz="0" w:space="0" w:color="auto"/>
                    <w:left w:val="none" w:sz="0" w:space="0" w:color="auto"/>
                    <w:bottom w:val="none" w:sz="0" w:space="0" w:color="auto"/>
                    <w:right w:val="none" w:sz="0" w:space="0" w:color="auto"/>
                  </w:divBdr>
                </w:div>
                <w:div w:id="213472227">
                  <w:marLeft w:val="0"/>
                  <w:marRight w:val="0"/>
                  <w:marTop w:val="0"/>
                  <w:marBottom w:val="0"/>
                  <w:divBdr>
                    <w:top w:val="none" w:sz="0" w:space="0" w:color="auto"/>
                    <w:left w:val="none" w:sz="0" w:space="0" w:color="auto"/>
                    <w:bottom w:val="none" w:sz="0" w:space="0" w:color="auto"/>
                    <w:right w:val="none" w:sz="0" w:space="0" w:color="auto"/>
                  </w:divBdr>
                </w:div>
                <w:div w:id="1238713939">
                  <w:marLeft w:val="0"/>
                  <w:marRight w:val="0"/>
                  <w:marTop w:val="0"/>
                  <w:marBottom w:val="0"/>
                  <w:divBdr>
                    <w:top w:val="none" w:sz="0" w:space="0" w:color="auto"/>
                    <w:left w:val="none" w:sz="0" w:space="0" w:color="auto"/>
                    <w:bottom w:val="none" w:sz="0" w:space="0" w:color="auto"/>
                    <w:right w:val="none" w:sz="0" w:space="0" w:color="auto"/>
                  </w:divBdr>
                </w:div>
                <w:div w:id="1771581901">
                  <w:marLeft w:val="0"/>
                  <w:marRight w:val="0"/>
                  <w:marTop w:val="0"/>
                  <w:marBottom w:val="0"/>
                  <w:divBdr>
                    <w:top w:val="none" w:sz="0" w:space="0" w:color="auto"/>
                    <w:left w:val="none" w:sz="0" w:space="0" w:color="auto"/>
                    <w:bottom w:val="none" w:sz="0" w:space="0" w:color="auto"/>
                    <w:right w:val="none" w:sz="0" w:space="0" w:color="auto"/>
                  </w:divBdr>
                </w:div>
                <w:div w:id="241061282">
                  <w:marLeft w:val="0"/>
                  <w:marRight w:val="0"/>
                  <w:marTop w:val="0"/>
                  <w:marBottom w:val="0"/>
                  <w:divBdr>
                    <w:top w:val="none" w:sz="0" w:space="0" w:color="auto"/>
                    <w:left w:val="none" w:sz="0" w:space="0" w:color="auto"/>
                    <w:bottom w:val="none" w:sz="0" w:space="0" w:color="auto"/>
                    <w:right w:val="none" w:sz="0" w:space="0" w:color="auto"/>
                  </w:divBdr>
                </w:div>
                <w:div w:id="1685671452">
                  <w:marLeft w:val="0"/>
                  <w:marRight w:val="0"/>
                  <w:marTop w:val="0"/>
                  <w:marBottom w:val="0"/>
                  <w:divBdr>
                    <w:top w:val="none" w:sz="0" w:space="0" w:color="auto"/>
                    <w:left w:val="none" w:sz="0" w:space="0" w:color="auto"/>
                    <w:bottom w:val="none" w:sz="0" w:space="0" w:color="auto"/>
                    <w:right w:val="none" w:sz="0" w:space="0" w:color="auto"/>
                  </w:divBdr>
                </w:div>
                <w:div w:id="864634374">
                  <w:marLeft w:val="0"/>
                  <w:marRight w:val="0"/>
                  <w:marTop w:val="0"/>
                  <w:marBottom w:val="0"/>
                  <w:divBdr>
                    <w:top w:val="none" w:sz="0" w:space="0" w:color="auto"/>
                    <w:left w:val="none" w:sz="0" w:space="0" w:color="auto"/>
                    <w:bottom w:val="none" w:sz="0" w:space="0" w:color="auto"/>
                    <w:right w:val="none" w:sz="0" w:space="0" w:color="auto"/>
                  </w:divBdr>
                </w:div>
                <w:div w:id="1600676941">
                  <w:marLeft w:val="0"/>
                  <w:marRight w:val="0"/>
                  <w:marTop w:val="0"/>
                  <w:marBottom w:val="0"/>
                  <w:divBdr>
                    <w:top w:val="none" w:sz="0" w:space="0" w:color="auto"/>
                    <w:left w:val="none" w:sz="0" w:space="0" w:color="auto"/>
                    <w:bottom w:val="none" w:sz="0" w:space="0" w:color="auto"/>
                    <w:right w:val="none" w:sz="0" w:space="0" w:color="auto"/>
                  </w:divBdr>
                </w:div>
                <w:div w:id="4749523">
                  <w:marLeft w:val="0"/>
                  <w:marRight w:val="0"/>
                  <w:marTop w:val="0"/>
                  <w:marBottom w:val="0"/>
                  <w:divBdr>
                    <w:top w:val="none" w:sz="0" w:space="0" w:color="auto"/>
                    <w:left w:val="none" w:sz="0" w:space="0" w:color="auto"/>
                    <w:bottom w:val="none" w:sz="0" w:space="0" w:color="auto"/>
                    <w:right w:val="none" w:sz="0" w:space="0" w:color="auto"/>
                  </w:divBdr>
                </w:div>
                <w:div w:id="1583682170">
                  <w:marLeft w:val="0"/>
                  <w:marRight w:val="0"/>
                  <w:marTop w:val="0"/>
                  <w:marBottom w:val="0"/>
                  <w:divBdr>
                    <w:top w:val="none" w:sz="0" w:space="0" w:color="auto"/>
                    <w:left w:val="none" w:sz="0" w:space="0" w:color="auto"/>
                    <w:bottom w:val="none" w:sz="0" w:space="0" w:color="auto"/>
                    <w:right w:val="none" w:sz="0" w:space="0" w:color="auto"/>
                  </w:divBdr>
                </w:div>
                <w:div w:id="1872185016">
                  <w:marLeft w:val="0"/>
                  <w:marRight w:val="0"/>
                  <w:marTop w:val="0"/>
                  <w:marBottom w:val="0"/>
                  <w:divBdr>
                    <w:top w:val="none" w:sz="0" w:space="0" w:color="auto"/>
                    <w:left w:val="none" w:sz="0" w:space="0" w:color="auto"/>
                    <w:bottom w:val="none" w:sz="0" w:space="0" w:color="auto"/>
                    <w:right w:val="none" w:sz="0" w:space="0" w:color="auto"/>
                  </w:divBdr>
                </w:div>
                <w:div w:id="539709232">
                  <w:marLeft w:val="0"/>
                  <w:marRight w:val="0"/>
                  <w:marTop w:val="0"/>
                  <w:marBottom w:val="0"/>
                  <w:divBdr>
                    <w:top w:val="none" w:sz="0" w:space="0" w:color="auto"/>
                    <w:left w:val="none" w:sz="0" w:space="0" w:color="auto"/>
                    <w:bottom w:val="none" w:sz="0" w:space="0" w:color="auto"/>
                    <w:right w:val="none" w:sz="0" w:space="0" w:color="auto"/>
                  </w:divBdr>
                </w:div>
                <w:div w:id="2023704112">
                  <w:marLeft w:val="0"/>
                  <w:marRight w:val="0"/>
                  <w:marTop w:val="0"/>
                  <w:marBottom w:val="0"/>
                  <w:divBdr>
                    <w:top w:val="none" w:sz="0" w:space="0" w:color="auto"/>
                    <w:left w:val="none" w:sz="0" w:space="0" w:color="auto"/>
                    <w:bottom w:val="none" w:sz="0" w:space="0" w:color="auto"/>
                    <w:right w:val="none" w:sz="0" w:space="0" w:color="auto"/>
                  </w:divBdr>
                </w:div>
                <w:div w:id="1917280358">
                  <w:marLeft w:val="0"/>
                  <w:marRight w:val="0"/>
                  <w:marTop w:val="0"/>
                  <w:marBottom w:val="0"/>
                  <w:divBdr>
                    <w:top w:val="none" w:sz="0" w:space="0" w:color="auto"/>
                    <w:left w:val="none" w:sz="0" w:space="0" w:color="auto"/>
                    <w:bottom w:val="none" w:sz="0" w:space="0" w:color="auto"/>
                    <w:right w:val="none" w:sz="0" w:space="0" w:color="auto"/>
                  </w:divBdr>
                  <w:divsChild>
                    <w:div w:id="859854506">
                      <w:marLeft w:val="0"/>
                      <w:marRight w:val="0"/>
                      <w:marTop w:val="0"/>
                      <w:marBottom w:val="0"/>
                      <w:divBdr>
                        <w:top w:val="none" w:sz="0" w:space="0" w:color="auto"/>
                        <w:left w:val="none" w:sz="0" w:space="0" w:color="auto"/>
                        <w:bottom w:val="none" w:sz="0" w:space="0" w:color="auto"/>
                        <w:right w:val="none" w:sz="0" w:space="0" w:color="auto"/>
                      </w:divBdr>
                    </w:div>
                    <w:div w:id="1428578485">
                      <w:marLeft w:val="0"/>
                      <w:marRight w:val="0"/>
                      <w:marTop w:val="0"/>
                      <w:marBottom w:val="0"/>
                      <w:divBdr>
                        <w:top w:val="none" w:sz="0" w:space="0" w:color="auto"/>
                        <w:left w:val="none" w:sz="0" w:space="0" w:color="auto"/>
                        <w:bottom w:val="none" w:sz="0" w:space="0" w:color="auto"/>
                        <w:right w:val="none" w:sz="0" w:space="0" w:color="auto"/>
                      </w:divBdr>
                    </w:div>
                    <w:div w:id="902569661">
                      <w:marLeft w:val="0"/>
                      <w:marRight w:val="0"/>
                      <w:marTop w:val="0"/>
                      <w:marBottom w:val="0"/>
                      <w:divBdr>
                        <w:top w:val="none" w:sz="0" w:space="0" w:color="auto"/>
                        <w:left w:val="none" w:sz="0" w:space="0" w:color="auto"/>
                        <w:bottom w:val="none" w:sz="0" w:space="0" w:color="auto"/>
                        <w:right w:val="none" w:sz="0" w:space="0" w:color="auto"/>
                      </w:divBdr>
                    </w:div>
                    <w:div w:id="1275479975">
                      <w:marLeft w:val="0"/>
                      <w:marRight w:val="0"/>
                      <w:marTop w:val="0"/>
                      <w:marBottom w:val="0"/>
                      <w:divBdr>
                        <w:top w:val="none" w:sz="0" w:space="0" w:color="auto"/>
                        <w:left w:val="none" w:sz="0" w:space="0" w:color="auto"/>
                        <w:bottom w:val="none" w:sz="0" w:space="0" w:color="auto"/>
                        <w:right w:val="none" w:sz="0" w:space="0" w:color="auto"/>
                      </w:divBdr>
                    </w:div>
                    <w:div w:id="1961063887">
                      <w:marLeft w:val="0"/>
                      <w:marRight w:val="0"/>
                      <w:marTop w:val="0"/>
                      <w:marBottom w:val="0"/>
                      <w:divBdr>
                        <w:top w:val="none" w:sz="0" w:space="0" w:color="auto"/>
                        <w:left w:val="none" w:sz="0" w:space="0" w:color="auto"/>
                        <w:bottom w:val="none" w:sz="0" w:space="0" w:color="auto"/>
                        <w:right w:val="none" w:sz="0" w:space="0" w:color="auto"/>
                      </w:divBdr>
                    </w:div>
                    <w:div w:id="1068727883">
                      <w:marLeft w:val="0"/>
                      <w:marRight w:val="0"/>
                      <w:marTop w:val="0"/>
                      <w:marBottom w:val="0"/>
                      <w:divBdr>
                        <w:top w:val="none" w:sz="0" w:space="0" w:color="auto"/>
                        <w:left w:val="none" w:sz="0" w:space="0" w:color="auto"/>
                        <w:bottom w:val="none" w:sz="0" w:space="0" w:color="auto"/>
                        <w:right w:val="none" w:sz="0" w:space="0" w:color="auto"/>
                      </w:divBdr>
                    </w:div>
                    <w:div w:id="794909612">
                      <w:marLeft w:val="0"/>
                      <w:marRight w:val="0"/>
                      <w:marTop w:val="0"/>
                      <w:marBottom w:val="0"/>
                      <w:divBdr>
                        <w:top w:val="none" w:sz="0" w:space="0" w:color="auto"/>
                        <w:left w:val="none" w:sz="0" w:space="0" w:color="auto"/>
                        <w:bottom w:val="none" w:sz="0" w:space="0" w:color="auto"/>
                        <w:right w:val="none" w:sz="0" w:space="0" w:color="auto"/>
                      </w:divBdr>
                    </w:div>
                    <w:div w:id="2096508901">
                      <w:marLeft w:val="0"/>
                      <w:marRight w:val="0"/>
                      <w:marTop w:val="0"/>
                      <w:marBottom w:val="0"/>
                      <w:divBdr>
                        <w:top w:val="none" w:sz="0" w:space="0" w:color="auto"/>
                        <w:left w:val="none" w:sz="0" w:space="0" w:color="auto"/>
                        <w:bottom w:val="none" w:sz="0" w:space="0" w:color="auto"/>
                        <w:right w:val="none" w:sz="0" w:space="0" w:color="auto"/>
                      </w:divBdr>
                    </w:div>
                    <w:div w:id="2064401756">
                      <w:marLeft w:val="0"/>
                      <w:marRight w:val="0"/>
                      <w:marTop w:val="0"/>
                      <w:marBottom w:val="0"/>
                      <w:divBdr>
                        <w:top w:val="none" w:sz="0" w:space="0" w:color="auto"/>
                        <w:left w:val="none" w:sz="0" w:space="0" w:color="auto"/>
                        <w:bottom w:val="none" w:sz="0" w:space="0" w:color="auto"/>
                        <w:right w:val="none" w:sz="0" w:space="0" w:color="auto"/>
                      </w:divBdr>
                    </w:div>
                    <w:div w:id="125515978">
                      <w:marLeft w:val="0"/>
                      <w:marRight w:val="0"/>
                      <w:marTop w:val="0"/>
                      <w:marBottom w:val="0"/>
                      <w:divBdr>
                        <w:top w:val="none" w:sz="0" w:space="0" w:color="auto"/>
                        <w:left w:val="none" w:sz="0" w:space="0" w:color="auto"/>
                        <w:bottom w:val="none" w:sz="0" w:space="0" w:color="auto"/>
                        <w:right w:val="none" w:sz="0" w:space="0" w:color="auto"/>
                      </w:divBdr>
                    </w:div>
                    <w:div w:id="1044792911">
                      <w:marLeft w:val="0"/>
                      <w:marRight w:val="0"/>
                      <w:marTop w:val="0"/>
                      <w:marBottom w:val="0"/>
                      <w:divBdr>
                        <w:top w:val="none" w:sz="0" w:space="0" w:color="auto"/>
                        <w:left w:val="none" w:sz="0" w:space="0" w:color="auto"/>
                        <w:bottom w:val="none" w:sz="0" w:space="0" w:color="auto"/>
                        <w:right w:val="none" w:sz="0" w:space="0" w:color="auto"/>
                      </w:divBdr>
                    </w:div>
                    <w:div w:id="1740207162">
                      <w:marLeft w:val="0"/>
                      <w:marRight w:val="0"/>
                      <w:marTop w:val="0"/>
                      <w:marBottom w:val="0"/>
                      <w:divBdr>
                        <w:top w:val="none" w:sz="0" w:space="0" w:color="auto"/>
                        <w:left w:val="none" w:sz="0" w:space="0" w:color="auto"/>
                        <w:bottom w:val="none" w:sz="0" w:space="0" w:color="auto"/>
                        <w:right w:val="none" w:sz="0" w:space="0" w:color="auto"/>
                      </w:divBdr>
                    </w:div>
                    <w:div w:id="1863858217">
                      <w:marLeft w:val="0"/>
                      <w:marRight w:val="0"/>
                      <w:marTop w:val="0"/>
                      <w:marBottom w:val="0"/>
                      <w:divBdr>
                        <w:top w:val="none" w:sz="0" w:space="0" w:color="auto"/>
                        <w:left w:val="none" w:sz="0" w:space="0" w:color="auto"/>
                        <w:bottom w:val="none" w:sz="0" w:space="0" w:color="auto"/>
                        <w:right w:val="none" w:sz="0" w:space="0" w:color="auto"/>
                      </w:divBdr>
                    </w:div>
                    <w:div w:id="130024214">
                      <w:marLeft w:val="0"/>
                      <w:marRight w:val="0"/>
                      <w:marTop w:val="0"/>
                      <w:marBottom w:val="0"/>
                      <w:divBdr>
                        <w:top w:val="none" w:sz="0" w:space="0" w:color="auto"/>
                        <w:left w:val="none" w:sz="0" w:space="0" w:color="auto"/>
                        <w:bottom w:val="none" w:sz="0" w:space="0" w:color="auto"/>
                        <w:right w:val="none" w:sz="0" w:space="0" w:color="auto"/>
                      </w:divBdr>
                    </w:div>
                    <w:div w:id="1980645312">
                      <w:marLeft w:val="0"/>
                      <w:marRight w:val="0"/>
                      <w:marTop w:val="0"/>
                      <w:marBottom w:val="0"/>
                      <w:divBdr>
                        <w:top w:val="none" w:sz="0" w:space="0" w:color="auto"/>
                        <w:left w:val="none" w:sz="0" w:space="0" w:color="auto"/>
                        <w:bottom w:val="none" w:sz="0" w:space="0" w:color="auto"/>
                        <w:right w:val="none" w:sz="0" w:space="0" w:color="auto"/>
                      </w:divBdr>
                    </w:div>
                    <w:div w:id="1279726683">
                      <w:marLeft w:val="0"/>
                      <w:marRight w:val="0"/>
                      <w:marTop w:val="0"/>
                      <w:marBottom w:val="0"/>
                      <w:divBdr>
                        <w:top w:val="none" w:sz="0" w:space="0" w:color="auto"/>
                        <w:left w:val="none" w:sz="0" w:space="0" w:color="auto"/>
                        <w:bottom w:val="none" w:sz="0" w:space="0" w:color="auto"/>
                        <w:right w:val="none" w:sz="0" w:space="0" w:color="auto"/>
                      </w:divBdr>
                    </w:div>
                    <w:div w:id="2096247681">
                      <w:marLeft w:val="0"/>
                      <w:marRight w:val="0"/>
                      <w:marTop w:val="0"/>
                      <w:marBottom w:val="0"/>
                      <w:divBdr>
                        <w:top w:val="none" w:sz="0" w:space="0" w:color="auto"/>
                        <w:left w:val="none" w:sz="0" w:space="0" w:color="auto"/>
                        <w:bottom w:val="none" w:sz="0" w:space="0" w:color="auto"/>
                        <w:right w:val="none" w:sz="0" w:space="0" w:color="auto"/>
                      </w:divBdr>
                    </w:div>
                    <w:div w:id="2069064790">
                      <w:marLeft w:val="0"/>
                      <w:marRight w:val="0"/>
                      <w:marTop w:val="0"/>
                      <w:marBottom w:val="0"/>
                      <w:divBdr>
                        <w:top w:val="none" w:sz="0" w:space="0" w:color="auto"/>
                        <w:left w:val="none" w:sz="0" w:space="0" w:color="auto"/>
                        <w:bottom w:val="none" w:sz="0" w:space="0" w:color="auto"/>
                        <w:right w:val="none" w:sz="0" w:space="0" w:color="auto"/>
                      </w:divBdr>
                    </w:div>
                    <w:div w:id="1112241898">
                      <w:marLeft w:val="0"/>
                      <w:marRight w:val="0"/>
                      <w:marTop w:val="0"/>
                      <w:marBottom w:val="0"/>
                      <w:divBdr>
                        <w:top w:val="none" w:sz="0" w:space="0" w:color="auto"/>
                        <w:left w:val="none" w:sz="0" w:space="0" w:color="auto"/>
                        <w:bottom w:val="none" w:sz="0" w:space="0" w:color="auto"/>
                        <w:right w:val="none" w:sz="0" w:space="0" w:color="auto"/>
                      </w:divBdr>
                    </w:div>
                    <w:div w:id="250699378">
                      <w:marLeft w:val="0"/>
                      <w:marRight w:val="0"/>
                      <w:marTop w:val="0"/>
                      <w:marBottom w:val="0"/>
                      <w:divBdr>
                        <w:top w:val="none" w:sz="0" w:space="0" w:color="auto"/>
                        <w:left w:val="none" w:sz="0" w:space="0" w:color="auto"/>
                        <w:bottom w:val="none" w:sz="0" w:space="0" w:color="auto"/>
                        <w:right w:val="none" w:sz="0" w:space="0" w:color="auto"/>
                      </w:divBdr>
                    </w:div>
                    <w:div w:id="1792625279">
                      <w:marLeft w:val="0"/>
                      <w:marRight w:val="0"/>
                      <w:marTop w:val="0"/>
                      <w:marBottom w:val="0"/>
                      <w:divBdr>
                        <w:top w:val="none" w:sz="0" w:space="0" w:color="auto"/>
                        <w:left w:val="none" w:sz="0" w:space="0" w:color="auto"/>
                        <w:bottom w:val="none" w:sz="0" w:space="0" w:color="auto"/>
                        <w:right w:val="none" w:sz="0" w:space="0" w:color="auto"/>
                      </w:divBdr>
                    </w:div>
                    <w:div w:id="194511835">
                      <w:marLeft w:val="0"/>
                      <w:marRight w:val="0"/>
                      <w:marTop w:val="0"/>
                      <w:marBottom w:val="0"/>
                      <w:divBdr>
                        <w:top w:val="none" w:sz="0" w:space="0" w:color="auto"/>
                        <w:left w:val="none" w:sz="0" w:space="0" w:color="auto"/>
                        <w:bottom w:val="none" w:sz="0" w:space="0" w:color="auto"/>
                        <w:right w:val="none" w:sz="0" w:space="0" w:color="auto"/>
                      </w:divBdr>
                    </w:div>
                    <w:div w:id="1998529796">
                      <w:marLeft w:val="0"/>
                      <w:marRight w:val="0"/>
                      <w:marTop w:val="0"/>
                      <w:marBottom w:val="0"/>
                      <w:divBdr>
                        <w:top w:val="none" w:sz="0" w:space="0" w:color="auto"/>
                        <w:left w:val="none" w:sz="0" w:space="0" w:color="auto"/>
                        <w:bottom w:val="none" w:sz="0" w:space="0" w:color="auto"/>
                        <w:right w:val="none" w:sz="0" w:space="0" w:color="auto"/>
                      </w:divBdr>
                    </w:div>
                    <w:div w:id="464203470">
                      <w:marLeft w:val="0"/>
                      <w:marRight w:val="0"/>
                      <w:marTop w:val="0"/>
                      <w:marBottom w:val="0"/>
                      <w:divBdr>
                        <w:top w:val="none" w:sz="0" w:space="0" w:color="auto"/>
                        <w:left w:val="none" w:sz="0" w:space="0" w:color="auto"/>
                        <w:bottom w:val="none" w:sz="0" w:space="0" w:color="auto"/>
                        <w:right w:val="none" w:sz="0" w:space="0" w:color="auto"/>
                      </w:divBdr>
                    </w:div>
                    <w:div w:id="495078545">
                      <w:marLeft w:val="0"/>
                      <w:marRight w:val="0"/>
                      <w:marTop w:val="0"/>
                      <w:marBottom w:val="0"/>
                      <w:divBdr>
                        <w:top w:val="none" w:sz="0" w:space="0" w:color="auto"/>
                        <w:left w:val="none" w:sz="0" w:space="0" w:color="auto"/>
                        <w:bottom w:val="none" w:sz="0" w:space="0" w:color="auto"/>
                        <w:right w:val="none" w:sz="0" w:space="0" w:color="auto"/>
                      </w:divBdr>
                    </w:div>
                    <w:div w:id="1671979725">
                      <w:marLeft w:val="0"/>
                      <w:marRight w:val="0"/>
                      <w:marTop w:val="0"/>
                      <w:marBottom w:val="0"/>
                      <w:divBdr>
                        <w:top w:val="none" w:sz="0" w:space="0" w:color="auto"/>
                        <w:left w:val="none" w:sz="0" w:space="0" w:color="auto"/>
                        <w:bottom w:val="none" w:sz="0" w:space="0" w:color="auto"/>
                        <w:right w:val="none" w:sz="0" w:space="0" w:color="auto"/>
                      </w:divBdr>
                    </w:div>
                    <w:div w:id="1863786578">
                      <w:marLeft w:val="0"/>
                      <w:marRight w:val="0"/>
                      <w:marTop w:val="0"/>
                      <w:marBottom w:val="0"/>
                      <w:divBdr>
                        <w:top w:val="none" w:sz="0" w:space="0" w:color="auto"/>
                        <w:left w:val="none" w:sz="0" w:space="0" w:color="auto"/>
                        <w:bottom w:val="none" w:sz="0" w:space="0" w:color="auto"/>
                        <w:right w:val="none" w:sz="0" w:space="0" w:color="auto"/>
                      </w:divBdr>
                    </w:div>
                    <w:div w:id="1818838794">
                      <w:marLeft w:val="0"/>
                      <w:marRight w:val="0"/>
                      <w:marTop w:val="0"/>
                      <w:marBottom w:val="0"/>
                      <w:divBdr>
                        <w:top w:val="none" w:sz="0" w:space="0" w:color="auto"/>
                        <w:left w:val="none" w:sz="0" w:space="0" w:color="auto"/>
                        <w:bottom w:val="none" w:sz="0" w:space="0" w:color="auto"/>
                        <w:right w:val="none" w:sz="0" w:space="0" w:color="auto"/>
                      </w:divBdr>
                    </w:div>
                    <w:div w:id="1805730622">
                      <w:marLeft w:val="0"/>
                      <w:marRight w:val="0"/>
                      <w:marTop w:val="0"/>
                      <w:marBottom w:val="0"/>
                      <w:divBdr>
                        <w:top w:val="none" w:sz="0" w:space="0" w:color="auto"/>
                        <w:left w:val="none" w:sz="0" w:space="0" w:color="auto"/>
                        <w:bottom w:val="none" w:sz="0" w:space="0" w:color="auto"/>
                        <w:right w:val="none" w:sz="0" w:space="0" w:color="auto"/>
                      </w:divBdr>
                    </w:div>
                    <w:div w:id="898321093">
                      <w:marLeft w:val="0"/>
                      <w:marRight w:val="0"/>
                      <w:marTop w:val="0"/>
                      <w:marBottom w:val="0"/>
                      <w:divBdr>
                        <w:top w:val="none" w:sz="0" w:space="0" w:color="auto"/>
                        <w:left w:val="none" w:sz="0" w:space="0" w:color="auto"/>
                        <w:bottom w:val="none" w:sz="0" w:space="0" w:color="auto"/>
                        <w:right w:val="none" w:sz="0" w:space="0" w:color="auto"/>
                      </w:divBdr>
                    </w:div>
                    <w:div w:id="2014143335">
                      <w:marLeft w:val="0"/>
                      <w:marRight w:val="0"/>
                      <w:marTop w:val="0"/>
                      <w:marBottom w:val="0"/>
                      <w:divBdr>
                        <w:top w:val="none" w:sz="0" w:space="0" w:color="auto"/>
                        <w:left w:val="none" w:sz="0" w:space="0" w:color="auto"/>
                        <w:bottom w:val="none" w:sz="0" w:space="0" w:color="auto"/>
                        <w:right w:val="none" w:sz="0" w:space="0" w:color="auto"/>
                      </w:divBdr>
                    </w:div>
                    <w:div w:id="2112508719">
                      <w:marLeft w:val="0"/>
                      <w:marRight w:val="0"/>
                      <w:marTop w:val="0"/>
                      <w:marBottom w:val="0"/>
                      <w:divBdr>
                        <w:top w:val="none" w:sz="0" w:space="0" w:color="auto"/>
                        <w:left w:val="none" w:sz="0" w:space="0" w:color="auto"/>
                        <w:bottom w:val="none" w:sz="0" w:space="0" w:color="auto"/>
                        <w:right w:val="none" w:sz="0" w:space="0" w:color="auto"/>
                      </w:divBdr>
                    </w:div>
                    <w:div w:id="1598635082">
                      <w:marLeft w:val="0"/>
                      <w:marRight w:val="0"/>
                      <w:marTop w:val="0"/>
                      <w:marBottom w:val="0"/>
                      <w:divBdr>
                        <w:top w:val="none" w:sz="0" w:space="0" w:color="auto"/>
                        <w:left w:val="none" w:sz="0" w:space="0" w:color="auto"/>
                        <w:bottom w:val="none" w:sz="0" w:space="0" w:color="auto"/>
                        <w:right w:val="none" w:sz="0" w:space="0" w:color="auto"/>
                      </w:divBdr>
                    </w:div>
                    <w:div w:id="20507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4935">
          <w:marLeft w:val="0"/>
          <w:marRight w:val="0"/>
          <w:marTop w:val="0"/>
          <w:marBottom w:val="0"/>
          <w:divBdr>
            <w:top w:val="none" w:sz="0" w:space="0" w:color="auto"/>
            <w:left w:val="none" w:sz="0" w:space="0" w:color="auto"/>
            <w:bottom w:val="none" w:sz="0" w:space="0" w:color="auto"/>
            <w:right w:val="none" w:sz="0" w:space="0" w:color="auto"/>
          </w:divBdr>
          <w:divsChild>
            <w:div w:id="1605503291">
              <w:marLeft w:val="0"/>
              <w:marRight w:val="0"/>
              <w:marTop w:val="0"/>
              <w:marBottom w:val="0"/>
              <w:divBdr>
                <w:top w:val="none" w:sz="0" w:space="0" w:color="auto"/>
                <w:left w:val="none" w:sz="0" w:space="0" w:color="auto"/>
                <w:bottom w:val="none" w:sz="0" w:space="0" w:color="auto"/>
                <w:right w:val="none" w:sz="0" w:space="0" w:color="auto"/>
              </w:divBdr>
              <w:divsChild>
                <w:div w:id="557206355">
                  <w:marLeft w:val="0"/>
                  <w:marRight w:val="0"/>
                  <w:marTop w:val="0"/>
                  <w:marBottom w:val="0"/>
                  <w:divBdr>
                    <w:top w:val="none" w:sz="0" w:space="0" w:color="auto"/>
                    <w:left w:val="none" w:sz="0" w:space="0" w:color="auto"/>
                    <w:bottom w:val="none" w:sz="0" w:space="0" w:color="auto"/>
                    <w:right w:val="none" w:sz="0" w:space="0" w:color="auto"/>
                  </w:divBdr>
                </w:div>
                <w:div w:id="1126586603">
                  <w:marLeft w:val="0"/>
                  <w:marRight w:val="0"/>
                  <w:marTop w:val="0"/>
                  <w:marBottom w:val="0"/>
                  <w:divBdr>
                    <w:top w:val="none" w:sz="0" w:space="0" w:color="auto"/>
                    <w:left w:val="none" w:sz="0" w:space="0" w:color="auto"/>
                    <w:bottom w:val="none" w:sz="0" w:space="0" w:color="auto"/>
                    <w:right w:val="none" w:sz="0" w:space="0" w:color="auto"/>
                  </w:divBdr>
                </w:div>
                <w:div w:id="1569071687">
                  <w:marLeft w:val="0"/>
                  <w:marRight w:val="0"/>
                  <w:marTop w:val="0"/>
                  <w:marBottom w:val="0"/>
                  <w:divBdr>
                    <w:top w:val="none" w:sz="0" w:space="0" w:color="auto"/>
                    <w:left w:val="none" w:sz="0" w:space="0" w:color="auto"/>
                    <w:bottom w:val="none" w:sz="0" w:space="0" w:color="auto"/>
                    <w:right w:val="none" w:sz="0" w:space="0" w:color="auto"/>
                  </w:divBdr>
                </w:div>
                <w:div w:id="96027506">
                  <w:marLeft w:val="0"/>
                  <w:marRight w:val="0"/>
                  <w:marTop w:val="0"/>
                  <w:marBottom w:val="0"/>
                  <w:divBdr>
                    <w:top w:val="none" w:sz="0" w:space="0" w:color="auto"/>
                    <w:left w:val="none" w:sz="0" w:space="0" w:color="auto"/>
                    <w:bottom w:val="none" w:sz="0" w:space="0" w:color="auto"/>
                    <w:right w:val="none" w:sz="0" w:space="0" w:color="auto"/>
                  </w:divBdr>
                </w:div>
                <w:div w:id="2032489886">
                  <w:marLeft w:val="0"/>
                  <w:marRight w:val="0"/>
                  <w:marTop w:val="0"/>
                  <w:marBottom w:val="0"/>
                  <w:divBdr>
                    <w:top w:val="none" w:sz="0" w:space="0" w:color="auto"/>
                    <w:left w:val="none" w:sz="0" w:space="0" w:color="auto"/>
                    <w:bottom w:val="none" w:sz="0" w:space="0" w:color="auto"/>
                    <w:right w:val="none" w:sz="0" w:space="0" w:color="auto"/>
                  </w:divBdr>
                </w:div>
                <w:div w:id="612784089">
                  <w:marLeft w:val="0"/>
                  <w:marRight w:val="0"/>
                  <w:marTop w:val="0"/>
                  <w:marBottom w:val="0"/>
                  <w:divBdr>
                    <w:top w:val="none" w:sz="0" w:space="0" w:color="auto"/>
                    <w:left w:val="none" w:sz="0" w:space="0" w:color="auto"/>
                    <w:bottom w:val="none" w:sz="0" w:space="0" w:color="auto"/>
                    <w:right w:val="none" w:sz="0" w:space="0" w:color="auto"/>
                  </w:divBdr>
                </w:div>
                <w:div w:id="1108740315">
                  <w:marLeft w:val="0"/>
                  <w:marRight w:val="0"/>
                  <w:marTop w:val="0"/>
                  <w:marBottom w:val="0"/>
                  <w:divBdr>
                    <w:top w:val="none" w:sz="0" w:space="0" w:color="auto"/>
                    <w:left w:val="none" w:sz="0" w:space="0" w:color="auto"/>
                    <w:bottom w:val="none" w:sz="0" w:space="0" w:color="auto"/>
                    <w:right w:val="none" w:sz="0" w:space="0" w:color="auto"/>
                  </w:divBdr>
                </w:div>
                <w:div w:id="1314138904">
                  <w:marLeft w:val="0"/>
                  <w:marRight w:val="0"/>
                  <w:marTop w:val="0"/>
                  <w:marBottom w:val="0"/>
                  <w:divBdr>
                    <w:top w:val="none" w:sz="0" w:space="0" w:color="auto"/>
                    <w:left w:val="none" w:sz="0" w:space="0" w:color="auto"/>
                    <w:bottom w:val="none" w:sz="0" w:space="0" w:color="auto"/>
                    <w:right w:val="none" w:sz="0" w:space="0" w:color="auto"/>
                  </w:divBdr>
                </w:div>
                <w:div w:id="1333872547">
                  <w:marLeft w:val="0"/>
                  <w:marRight w:val="0"/>
                  <w:marTop w:val="0"/>
                  <w:marBottom w:val="0"/>
                  <w:divBdr>
                    <w:top w:val="none" w:sz="0" w:space="0" w:color="auto"/>
                    <w:left w:val="none" w:sz="0" w:space="0" w:color="auto"/>
                    <w:bottom w:val="none" w:sz="0" w:space="0" w:color="auto"/>
                    <w:right w:val="none" w:sz="0" w:space="0" w:color="auto"/>
                  </w:divBdr>
                </w:div>
                <w:div w:id="1488785970">
                  <w:marLeft w:val="0"/>
                  <w:marRight w:val="0"/>
                  <w:marTop w:val="0"/>
                  <w:marBottom w:val="0"/>
                  <w:divBdr>
                    <w:top w:val="none" w:sz="0" w:space="0" w:color="auto"/>
                    <w:left w:val="none" w:sz="0" w:space="0" w:color="auto"/>
                    <w:bottom w:val="none" w:sz="0" w:space="0" w:color="auto"/>
                    <w:right w:val="none" w:sz="0" w:space="0" w:color="auto"/>
                  </w:divBdr>
                </w:div>
                <w:div w:id="263923300">
                  <w:marLeft w:val="0"/>
                  <w:marRight w:val="0"/>
                  <w:marTop w:val="0"/>
                  <w:marBottom w:val="0"/>
                  <w:divBdr>
                    <w:top w:val="none" w:sz="0" w:space="0" w:color="auto"/>
                    <w:left w:val="none" w:sz="0" w:space="0" w:color="auto"/>
                    <w:bottom w:val="none" w:sz="0" w:space="0" w:color="auto"/>
                    <w:right w:val="none" w:sz="0" w:space="0" w:color="auto"/>
                  </w:divBdr>
                </w:div>
                <w:div w:id="1571696298">
                  <w:marLeft w:val="0"/>
                  <w:marRight w:val="0"/>
                  <w:marTop w:val="0"/>
                  <w:marBottom w:val="0"/>
                  <w:divBdr>
                    <w:top w:val="none" w:sz="0" w:space="0" w:color="auto"/>
                    <w:left w:val="none" w:sz="0" w:space="0" w:color="auto"/>
                    <w:bottom w:val="none" w:sz="0" w:space="0" w:color="auto"/>
                    <w:right w:val="none" w:sz="0" w:space="0" w:color="auto"/>
                  </w:divBdr>
                </w:div>
                <w:div w:id="970014014">
                  <w:marLeft w:val="0"/>
                  <w:marRight w:val="0"/>
                  <w:marTop w:val="0"/>
                  <w:marBottom w:val="0"/>
                  <w:divBdr>
                    <w:top w:val="none" w:sz="0" w:space="0" w:color="auto"/>
                    <w:left w:val="none" w:sz="0" w:space="0" w:color="auto"/>
                    <w:bottom w:val="none" w:sz="0" w:space="0" w:color="auto"/>
                    <w:right w:val="none" w:sz="0" w:space="0" w:color="auto"/>
                  </w:divBdr>
                </w:div>
                <w:div w:id="61607144">
                  <w:marLeft w:val="0"/>
                  <w:marRight w:val="0"/>
                  <w:marTop w:val="0"/>
                  <w:marBottom w:val="0"/>
                  <w:divBdr>
                    <w:top w:val="none" w:sz="0" w:space="0" w:color="auto"/>
                    <w:left w:val="none" w:sz="0" w:space="0" w:color="auto"/>
                    <w:bottom w:val="none" w:sz="0" w:space="0" w:color="auto"/>
                    <w:right w:val="none" w:sz="0" w:space="0" w:color="auto"/>
                  </w:divBdr>
                </w:div>
                <w:div w:id="962736124">
                  <w:marLeft w:val="0"/>
                  <w:marRight w:val="0"/>
                  <w:marTop w:val="0"/>
                  <w:marBottom w:val="0"/>
                  <w:divBdr>
                    <w:top w:val="none" w:sz="0" w:space="0" w:color="auto"/>
                    <w:left w:val="none" w:sz="0" w:space="0" w:color="auto"/>
                    <w:bottom w:val="none" w:sz="0" w:space="0" w:color="auto"/>
                    <w:right w:val="none" w:sz="0" w:space="0" w:color="auto"/>
                  </w:divBdr>
                </w:div>
                <w:div w:id="1558319720">
                  <w:marLeft w:val="0"/>
                  <w:marRight w:val="0"/>
                  <w:marTop w:val="0"/>
                  <w:marBottom w:val="0"/>
                  <w:divBdr>
                    <w:top w:val="none" w:sz="0" w:space="0" w:color="auto"/>
                    <w:left w:val="none" w:sz="0" w:space="0" w:color="auto"/>
                    <w:bottom w:val="none" w:sz="0" w:space="0" w:color="auto"/>
                    <w:right w:val="none" w:sz="0" w:space="0" w:color="auto"/>
                  </w:divBdr>
                </w:div>
                <w:div w:id="1006325443">
                  <w:marLeft w:val="0"/>
                  <w:marRight w:val="0"/>
                  <w:marTop w:val="0"/>
                  <w:marBottom w:val="0"/>
                  <w:divBdr>
                    <w:top w:val="none" w:sz="0" w:space="0" w:color="auto"/>
                    <w:left w:val="none" w:sz="0" w:space="0" w:color="auto"/>
                    <w:bottom w:val="none" w:sz="0" w:space="0" w:color="auto"/>
                    <w:right w:val="none" w:sz="0" w:space="0" w:color="auto"/>
                  </w:divBdr>
                </w:div>
                <w:div w:id="472333401">
                  <w:marLeft w:val="0"/>
                  <w:marRight w:val="0"/>
                  <w:marTop w:val="0"/>
                  <w:marBottom w:val="0"/>
                  <w:divBdr>
                    <w:top w:val="none" w:sz="0" w:space="0" w:color="auto"/>
                    <w:left w:val="none" w:sz="0" w:space="0" w:color="auto"/>
                    <w:bottom w:val="none" w:sz="0" w:space="0" w:color="auto"/>
                    <w:right w:val="none" w:sz="0" w:space="0" w:color="auto"/>
                  </w:divBdr>
                </w:div>
                <w:div w:id="790324563">
                  <w:marLeft w:val="0"/>
                  <w:marRight w:val="0"/>
                  <w:marTop w:val="0"/>
                  <w:marBottom w:val="0"/>
                  <w:divBdr>
                    <w:top w:val="none" w:sz="0" w:space="0" w:color="auto"/>
                    <w:left w:val="none" w:sz="0" w:space="0" w:color="auto"/>
                    <w:bottom w:val="none" w:sz="0" w:space="0" w:color="auto"/>
                    <w:right w:val="none" w:sz="0" w:space="0" w:color="auto"/>
                  </w:divBdr>
                </w:div>
                <w:div w:id="958683790">
                  <w:marLeft w:val="0"/>
                  <w:marRight w:val="0"/>
                  <w:marTop w:val="0"/>
                  <w:marBottom w:val="0"/>
                  <w:divBdr>
                    <w:top w:val="none" w:sz="0" w:space="0" w:color="auto"/>
                    <w:left w:val="none" w:sz="0" w:space="0" w:color="auto"/>
                    <w:bottom w:val="none" w:sz="0" w:space="0" w:color="auto"/>
                    <w:right w:val="none" w:sz="0" w:space="0" w:color="auto"/>
                  </w:divBdr>
                </w:div>
                <w:div w:id="738330437">
                  <w:marLeft w:val="0"/>
                  <w:marRight w:val="0"/>
                  <w:marTop w:val="0"/>
                  <w:marBottom w:val="0"/>
                  <w:divBdr>
                    <w:top w:val="none" w:sz="0" w:space="0" w:color="auto"/>
                    <w:left w:val="none" w:sz="0" w:space="0" w:color="auto"/>
                    <w:bottom w:val="none" w:sz="0" w:space="0" w:color="auto"/>
                    <w:right w:val="none" w:sz="0" w:space="0" w:color="auto"/>
                  </w:divBdr>
                </w:div>
                <w:div w:id="1864829005">
                  <w:marLeft w:val="0"/>
                  <w:marRight w:val="0"/>
                  <w:marTop w:val="0"/>
                  <w:marBottom w:val="0"/>
                  <w:divBdr>
                    <w:top w:val="none" w:sz="0" w:space="0" w:color="auto"/>
                    <w:left w:val="none" w:sz="0" w:space="0" w:color="auto"/>
                    <w:bottom w:val="none" w:sz="0" w:space="0" w:color="auto"/>
                    <w:right w:val="none" w:sz="0" w:space="0" w:color="auto"/>
                  </w:divBdr>
                </w:div>
                <w:div w:id="1769423455">
                  <w:marLeft w:val="0"/>
                  <w:marRight w:val="0"/>
                  <w:marTop w:val="0"/>
                  <w:marBottom w:val="0"/>
                  <w:divBdr>
                    <w:top w:val="none" w:sz="0" w:space="0" w:color="auto"/>
                    <w:left w:val="none" w:sz="0" w:space="0" w:color="auto"/>
                    <w:bottom w:val="none" w:sz="0" w:space="0" w:color="auto"/>
                    <w:right w:val="none" w:sz="0" w:space="0" w:color="auto"/>
                  </w:divBdr>
                </w:div>
                <w:div w:id="1252274839">
                  <w:marLeft w:val="0"/>
                  <w:marRight w:val="0"/>
                  <w:marTop w:val="0"/>
                  <w:marBottom w:val="0"/>
                  <w:divBdr>
                    <w:top w:val="none" w:sz="0" w:space="0" w:color="auto"/>
                    <w:left w:val="none" w:sz="0" w:space="0" w:color="auto"/>
                    <w:bottom w:val="none" w:sz="0" w:space="0" w:color="auto"/>
                    <w:right w:val="none" w:sz="0" w:space="0" w:color="auto"/>
                  </w:divBdr>
                </w:div>
                <w:div w:id="1580092763">
                  <w:marLeft w:val="0"/>
                  <w:marRight w:val="0"/>
                  <w:marTop w:val="0"/>
                  <w:marBottom w:val="0"/>
                  <w:divBdr>
                    <w:top w:val="none" w:sz="0" w:space="0" w:color="auto"/>
                    <w:left w:val="none" w:sz="0" w:space="0" w:color="auto"/>
                    <w:bottom w:val="none" w:sz="0" w:space="0" w:color="auto"/>
                    <w:right w:val="none" w:sz="0" w:space="0" w:color="auto"/>
                  </w:divBdr>
                </w:div>
                <w:div w:id="828208850">
                  <w:marLeft w:val="0"/>
                  <w:marRight w:val="0"/>
                  <w:marTop w:val="0"/>
                  <w:marBottom w:val="0"/>
                  <w:divBdr>
                    <w:top w:val="none" w:sz="0" w:space="0" w:color="auto"/>
                    <w:left w:val="none" w:sz="0" w:space="0" w:color="auto"/>
                    <w:bottom w:val="none" w:sz="0" w:space="0" w:color="auto"/>
                    <w:right w:val="none" w:sz="0" w:space="0" w:color="auto"/>
                  </w:divBdr>
                </w:div>
                <w:div w:id="338315776">
                  <w:marLeft w:val="0"/>
                  <w:marRight w:val="0"/>
                  <w:marTop w:val="0"/>
                  <w:marBottom w:val="0"/>
                  <w:divBdr>
                    <w:top w:val="none" w:sz="0" w:space="0" w:color="auto"/>
                    <w:left w:val="none" w:sz="0" w:space="0" w:color="auto"/>
                    <w:bottom w:val="none" w:sz="0" w:space="0" w:color="auto"/>
                    <w:right w:val="none" w:sz="0" w:space="0" w:color="auto"/>
                  </w:divBdr>
                </w:div>
                <w:div w:id="233054127">
                  <w:marLeft w:val="0"/>
                  <w:marRight w:val="0"/>
                  <w:marTop w:val="0"/>
                  <w:marBottom w:val="0"/>
                  <w:divBdr>
                    <w:top w:val="none" w:sz="0" w:space="0" w:color="auto"/>
                    <w:left w:val="none" w:sz="0" w:space="0" w:color="auto"/>
                    <w:bottom w:val="none" w:sz="0" w:space="0" w:color="auto"/>
                    <w:right w:val="none" w:sz="0" w:space="0" w:color="auto"/>
                  </w:divBdr>
                </w:div>
                <w:div w:id="393891853">
                  <w:marLeft w:val="0"/>
                  <w:marRight w:val="0"/>
                  <w:marTop w:val="0"/>
                  <w:marBottom w:val="0"/>
                  <w:divBdr>
                    <w:top w:val="none" w:sz="0" w:space="0" w:color="auto"/>
                    <w:left w:val="none" w:sz="0" w:space="0" w:color="auto"/>
                    <w:bottom w:val="none" w:sz="0" w:space="0" w:color="auto"/>
                    <w:right w:val="none" w:sz="0" w:space="0" w:color="auto"/>
                  </w:divBdr>
                </w:div>
                <w:div w:id="358089848">
                  <w:marLeft w:val="0"/>
                  <w:marRight w:val="0"/>
                  <w:marTop w:val="0"/>
                  <w:marBottom w:val="0"/>
                  <w:divBdr>
                    <w:top w:val="none" w:sz="0" w:space="0" w:color="auto"/>
                    <w:left w:val="none" w:sz="0" w:space="0" w:color="auto"/>
                    <w:bottom w:val="none" w:sz="0" w:space="0" w:color="auto"/>
                    <w:right w:val="none" w:sz="0" w:space="0" w:color="auto"/>
                  </w:divBdr>
                </w:div>
                <w:div w:id="1898584536">
                  <w:marLeft w:val="0"/>
                  <w:marRight w:val="0"/>
                  <w:marTop w:val="0"/>
                  <w:marBottom w:val="0"/>
                  <w:divBdr>
                    <w:top w:val="none" w:sz="0" w:space="0" w:color="auto"/>
                    <w:left w:val="none" w:sz="0" w:space="0" w:color="auto"/>
                    <w:bottom w:val="none" w:sz="0" w:space="0" w:color="auto"/>
                    <w:right w:val="none" w:sz="0" w:space="0" w:color="auto"/>
                  </w:divBdr>
                </w:div>
                <w:div w:id="2018773386">
                  <w:marLeft w:val="0"/>
                  <w:marRight w:val="0"/>
                  <w:marTop w:val="0"/>
                  <w:marBottom w:val="0"/>
                  <w:divBdr>
                    <w:top w:val="none" w:sz="0" w:space="0" w:color="auto"/>
                    <w:left w:val="none" w:sz="0" w:space="0" w:color="auto"/>
                    <w:bottom w:val="none" w:sz="0" w:space="0" w:color="auto"/>
                    <w:right w:val="none" w:sz="0" w:space="0" w:color="auto"/>
                  </w:divBdr>
                </w:div>
                <w:div w:id="2137023789">
                  <w:marLeft w:val="0"/>
                  <w:marRight w:val="0"/>
                  <w:marTop w:val="0"/>
                  <w:marBottom w:val="0"/>
                  <w:divBdr>
                    <w:top w:val="none" w:sz="0" w:space="0" w:color="auto"/>
                    <w:left w:val="none" w:sz="0" w:space="0" w:color="auto"/>
                    <w:bottom w:val="none" w:sz="0" w:space="0" w:color="auto"/>
                    <w:right w:val="none" w:sz="0" w:space="0" w:color="auto"/>
                  </w:divBdr>
                </w:div>
                <w:div w:id="683098315">
                  <w:marLeft w:val="0"/>
                  <w:marRight w:val="0"/>
                  <w:marTop w:val="0"/>
                  <w:marBottom w:val="0"/>
                  <w:divBdr>
                    <w:top w:val="none" w:sz="0" w:space="0" w:color="auto"/>
                    <w:left w:val="none" w:sz="0" w:space="0" w:color="auto"/>
                    <w:bottom w:val="none" w:sz="0" w:space="0" w:color="auto"/>
                    <w:right w:val="none" w:sz="0" w:space="0" w:color="auto"/>
                  </w:divBdr>
                </w:div>
                <w:div w:id="1475296795">
                  <w:marLeft w:val="0"/>
                  <w:marRight w:val="0"/>
                  <w:marTop w:val="0"/>
                  <w:marBottom w:val="0"/>
                  <w:divBdr>
                    <w:top w:val="none" w:sz="0" w:space="0" w:color="auto"/>
                    <w:left w:val="none" w:sz="0" w:space="0" w:color="auto"/>
                    <w:bottom w:val="none" w:sz="0" w:space="0" w:color="auto"/>
                    <w:right w:val="none" w:sz="0" w:space="0" w:color="auto"/>
                  </w:divBdr>
                </w:div>
                <w:div w:id="1033533955">
                  <w:marLeft w:val="0"/>
                  <w:marRight w:val="0"/>
                  <w:marTop w:val="0"/>
                  <w:marBottom w:val="0"/>
                  <w:divBdr>
                    <w:top w:val="none" w:sz="0" w:space="0" w:color="auto"/>
                    <w:left w:val="none" w:sz="0" w:space="0" w:color="auto"/>
                    <w:bottom w:val="none" w:sz="0" w:space="0" w:color="auto"/>
                    <w:right w:val="none" w:sz="0" w:space="0" w:color="auto"/>
                  </w:divBdr>
                </w:div>
                <w:div w:id="1913155629">
                  <w:marLeft w:val="0"/>
                  <w:marRight w:val="0"/>
                  <w:marTop w:val="0"/>
                  <w:marBottom w:val="0"/>
                  <w:divBdr>
                    <w:top w:val="none" w:sz="0" w:space="0" w:color="auto"/>
                    <w:left w:val="none" w:sz="0" w:space="0" w:color="auto"/>
                    <w:bottom w:val="none" w:sz="0" w:space="0" w:color="auto"/>
                    <w:right w:val="none" w:sz="0" w:space="0" w:color="auto"/>
                  </w:divBdr>
                </w:div>
                <w:div w:id="656540875">
                  <w:marLeft w:val="0"/>
                  <w:marRight w:val="0"/>
                  <w:marTop w:val="0"/>
                  <w:marBottom w:val="0"/>
                  <w:divBdr>
                    <w:top w:val="none" w:sz="0" w:space="0" w:color="auto"/>
                    <w:left w:val="none" w:sz="0" w:space="0" w:color="auto"/>
                    <w:bottom w:val="none" w:sz="0" w:space="0" w:color="auto"/>
                    <w:right w:val="none" w:sz="0" w:space="0" w:color="auto"/>
                  </w:divBdr>
                </w:div>
                <w:div w:id="436759078">
                  <w:marLeft w:val="0"/>
                  <w:marRight w:val="0"/>
                  <w:marTop w:val="0"/>
                  <w:marBottom w:val="0"/>
                  <w:divBdr>
                    <w:top w:val="none" w:sz="0" w:space="0" w:color="auto"/>
                    <w:left w:val="none" w:sz="0" w:space="0" w:color="auto"/>
                    <w:bottom w:val="none" w:sz="0" w:space="0" w:color="auto"/>
                    <w:right w:val="none" w:sz="0" w:space="0" w:color="auto"/>
                  </w:divBdr>
                  <w:divsChild>
                    <w:div w:id="1648045690">
                      <w:marLeft w:val="0"/>
                      <w:marRight w:val="0"/>
                      <w:marTop w:val="0"/>
                      <w:marBottom w:val="0"/>
                      <w:divBdr>
                        <w:top w:val="none" w:sz="0" w:space="0" w:color="auto"/>
                        <w:left w:val="none" w:sz="0" w:space="0" w:color="auto"/>
                        <w:bottom w:val="none" w:sz="0" w:space="0" w:color="auto"/>
                        <w:right w:val="none" w:sz="0" w:space="0" w:color="auto"/>
                      </w:divBdr>
                    </w:div>
                    <w:div w:id="260335379">
                      <w:marLeft w:val="0"/>
                      <w:marRight w:val="0"/>
                      <w:marTop w:val="0"/>
                      <w:marBottom w:val="0"/>
                      <w:divBdr>
                        <w:top w:val="none" w:sz="0" w:space="0" w:color="auto"/>
                        <w:left w:val="none" w:sz="0" w:space="0" w:color="auto"/>
                        <w:bottom w:val="none" w:sz="0" w:space="0" w:color="auto"/>
                        <w:right w:val="none" w:sz="0" w:space="0" w:color="auto"/>
                      </w:divBdr>
                    </w:div>
                    <w:div w:id="1693415728">
                      <w:marLeft w:val="0"/>
                      <w:marRight w:val="0"/>
                      <w:marTop w:val="0"/>
                      <w:marBottom w:val="0"/>
                      <w:divBdr>
                        <w:top w:val="none" w:sz="0" w:space="0" w:color="auto"/>
                        <w:left w:val="none" w:sz="0" w:space="0" w:color="auto"/>
                        <w:bottom w:val="none" w:sz="0" w:space="0" w:color="auto"/>
                        <w:right w:val="none" w:sz="0" w:space="0" w:color="auto"/>
                      </w:divBdr>
                    </w:div>
                    <w:div w:id="1684555653">
                      <w:marLeft w:val="0"/>
                      <w:marRight w:val="0"/>
                      <w:marTop w:val="0"/>
                      <w:marBottom w:val="0"/>
                      <w:divBdr>
                        <w:top w:val="none" w:sz="0" w:space="0" w:color="auto"/>
                        <w:left w:val="none" w:sz="0" w:space="0" w:color="auto"/>
                        <w:bottom w:val="none" w:sz="0" w:space="0" w:color="auto"/>
                        <w:right w:val="none" w:sz="0" w:space="0" w:color="auto"/>
                      </w:divBdr>
                    </w:div>
                    <w:div w:id="1457871969">
                      <w:marLeft w:val="0"/>
                      <w:marRight w:val="0"/>
                      <w:marTop w:val="0"/>
                      <w:marBottom w:val="0"/>
                      <w:divBdr>
                        <w:top w:val="none" w:sz="0" w:space="0" w:color="auto"/>
                        <w:left w:val="none" w:sz="0" w:space="0" w:color="auto"/>
                        <w:bottom w:val="none" w:sz="0" w:space="0" w:color="auto"/>
                        <w:right w:val="none" w:sz="0" w:space="0" w:color="auto"/>
                      </w:divBdr>
                    </w:div>
                    <w:div w:id="442653123">
                      <w:marLeft w:val="0"/>
                      <w:marRight w:val="0"/>
                      <w:marTop w:val="0"/>
                      <w:marBottom w:val="0"/>
                      <w:divBdr>
                        <w:top w:val="none" w:sz="0" w:space="0" w:color="auto"/>
                        <w:left w:val="none" w:sz="0" w:space="0" w:color="auto"/>
                        <w:bottom w:val="none" w:sz="0" w:space="0" w:color="auto"/>
                        <w:right w:val="none" w:sz="0" w:space="0" w:color="auto"/>
                      </w:divBdr>
                    </w:div>
                    <w:div w:id="497037685">
                      <w:marLeft w:val="0"/>
                      <w:marRight w:val="0"/>
                      <w:marTop w:val="0"/>
                      <w:marBottom w:val="0"/>
                      <w:divBdr>
                        <w:top w:val="none" w:sz="0" w:space="0" w:color="auto"/>
                        <w:left w:val="none" w:sz="0" w:space="0" w:color="auto"/>
                        <w:bottom w:val="none" w:sz="0" w:space="0" w:color="auto"/>
                        <w:right w:val="none" w:sz="0" w:space="0" w:color="auto"/>
                      </w:divBdr>
                    </w:div>
                    <w:div w:id="1657220236">
                      <w:marLeft w:val="0"/>
                      <w:marRight w:val="0"/>
                      <w:marTop w:val="0"/>
                      <w:marBottom w:val="0"/>
                      <w:divBdr>
                        <w:top w:val="none" w:sz="0" w:space="0" w:color="auto"/>
                        <w:left w:val="none" w:sz="0" w:space="0" w:color="auto"/>
                        <w:bottom w:val="none" w:sz="0" w:space="0" w:color="auto"/>
                        <w:right w:val="none" w:sz="0" w:space="0" w:color="auto"/>
                      </w:divBdr>
                    </w:div>
                    <w:div w:id="2061512482">
                      <w:marLeft w:val="0"/>
                      <w:marRight w:val="0"/>
                      <w:marTop w:val="0"/>
                      <w:marBottom w:val="0"/>
                      <w:divBdr>
                        <w:top w:val="none" w:sz="0" w:space="0" w:color="auto"/>
                        <w:left w:val="none" w:sz="0" w:space="0" w:color="auto"/>
                        <w:bottom w:val="none" w:sz="0" w:space="0" w:color="auto"/>
                        <w:right w:val="none" w:sz="0" w:space="0" w:color="auto"/>
                      </w:divBdr>
                    </w:div>
                    <w:div w:id="1336112452">
                      <w:marLeft w:val="0"/>
                      <w:marRight w:val="0"/>
                      <w:marTop w:val="0"/>
                      <w:marBottom w:val="0"/>
                      <w:divBdr>
                        <w:top w:val="none" w:sz="0" w:space="0" w:color="auto"/>
                        <w:left w:val="none" w:sz="0" w:space="0" w:color="auto"/>
                        <w:bottom w:val="none" w:sz="0" w:space="0" w:color="auto"/>
                        <w:right w:val="none" w:sz="0" w:space="0" w:color="auto"/>
                      </w:divBdr>
                    </w:div>
                    <w:div w:id="1288003449">
                      <w:marLeft w:val="0"/>
                      <w:marRight w:val="0"/>
                      <w:marTop w:val="0"/>
                      <w:marBottom w:val="0"/>
                      <w:divBdr>
                        <w:top w:val="none" w:sz="0" w:space="0" w:color="auto"/>
                        <w:left w:val="none" w:sz="0" w:space="0" w:color="auto"/>
                        <w:bottom w:val="none" w:sz="0" w:space="0" w:color="auto"/>
                        <w:right w:val="none" w:sz="0" w:space="0" w:color="auto"/>
                      </w:divBdr>
                    </w:div>
                    <w:div w:id="1164586435">
                      <w:marLeft w:val="0"/>
                      <w:marRight w:val="0"/>
                      <w:marTop w:val="0"/>
                      <w:marBottom w:val="0"/>
                      <w:divBdr>
                        <w:top w:val="none" w:sz="0" w:space="0" w:color="auto"/>
                        <w:left w:val="none" w:sz="0" w:space="0" w:color="auto"/>
                        <w:bottom w:val="none" w:sz="0" w:space="0" w:color="auto"/>
                        <w:right w:val="none" w:sz="0" w:space="0" w:color="auto"/>
                      </w:divBdr>
                    </w:div>
                    <w:div w:id="467742791">
                      <w:marLeft w:val="0"/>
                      <w:marRight w:val="0"/>
                      <w:marTop w:val="0"/>
                      <w:marBottom w:val="0"/>
                      <w:divBdr>
                        <w:top w:val="none" w:sz="0" w:space="0" w:color="auto"/>
                        <w:left w:val="none" w:sz="0" w:space="0" w:color="auto"/>
                        <w:bottom w:val="none" w:sz="0" w:space="0" w:color="auto"/>
                        <w:right w:val="none" w:sz="0" w:space="0" w:color="auto"/>
                      </w:divBdr>
                    </w:div>
                    <w:div w:id="493494441">
                      <w:marLeft w:val="0"/>
                      <w:marRight w:val="0"/>
                      <w:marTop w:val="0"/>
                      <w:marBottom w:val="0"/>
                      <w:divBdr>
                        <w:top w:val="none" w:sz="0" w:space="0" w:color="auto"/>
                        <w:left w:val="none" w:sz="0" w:space="0" w:color="auto"/>
                        <w:bottom w:val="none" w:sz="0" w:space="0" w:color="auto"/>
                        <w:right w:val="none" w:sz="0" w:space="0" w:color="auto"/>
                      </w:divBdr>
                    </w:div>
                    <w:div w:id="2038846180">
                      <w:marLeft w:val="0"/>
                      <w:marRight w:val="0"/>
                      <w:marTop w:val="0"/>
                      <w:marBottom w:val="0"/>
                      <w:divBdr>
                        <w:top w:val="none" w:sz="0" w:space="0" w:color="auto"/>
                        <w:left w:val="none" w:sz="0" w:space="0" w:color="auto"/>
                        <w:bottom w:val="none" w:sz="0" w:space="0" w:color="auto"/>
                        <w:right w:val="none" w:sz="0" w:space="0" w:color="auto"/>
                      </w:divBdr>
                    </w:div>
                    <w:div w:id="486477421">
                      <w:marLeft w:val="0"/>
                      <w:marRight w:val="0"/>
                      <w:marTop w:val="0"/>
                      <w:marBottom w:val="0"/>
                      <w:divBdr>
                        <w:top w:val="none" w:sz="0" w:space="0" w:color="auto"/>
                        <w:left w:val="none" w:sz="0" w:space="0" w:color="auto"/>
                        <w:bottom w:val="none" w:sz="0" w:space="0" w:color="auto"/>
                        <w:right w:val="none" w:sz="0" w:space="0" w:color="auto"/>
                      </w:divBdr>
                    </w:div>
                    <w:div w:id="90663671">
                      <w:marLeft w:val="0"/>
                      <w:marRight w:val="0"/>
                      <w:marTop w:val="0"/>
                      <w:marBottom w:val="0"/>
                      <w:divBdr>
                        <w:top w:val="none" w:sz="0" w:space="0" w:color="auto"/>
                        <w:left w:val="none" w:sz="0" w:space="0" w:color="auto"/>
                        <w:bottom w:val="none" w:sz="0" w:space="0" w:color="auto"/>
                        <w:right w:val="none" w:sz="0" w:space="0" w:color="auto"/>
                      </w:divBdr>
                    </w:div>
                    <w:div w:id="716122760">
                      <w:marLeft w:val="0"/>
                      <w:marRight w:val="0"/>
                      <w:marTop w:val="0"/>
                      <w:marBottom w:val="0"/>
                      <w:divBdr>
                        <w:top w:val="none" w:sz="0" w:space="0" w:color="auto"/>
                        <w:left w:val="none" w:sz="0" w:space="0" w:color="auto"/>
                        <w:bottom w:val="none" w:sz="0" w:space="0" w:color="auto"/>
                        <w:right w:val="none" w:sz="0" w:space="0" w:color="auto"/>
                      </w:divBdr>
                    </w:div>
                    <w:div w:id="931594531">
                      <w:marLeft w:val="0"/>
                      <w:marRight w:val="0"/>
                      <w:marTop w:val="0"/>
                      <w:marBottom w:val="0"/>
                      <w:divBdr>
                        <w:top w:val="none" w:sz="0" w:space="0" w:color="auto"/>
                        <w:left w:val="none" w:sz="0" w:space="0" w:color="auto"/>
                        <w:bottom w:val="none" w:sz="0" w:space="0" w:color="auto"/>
                        <w:right w:val="none" w:sz="0" w:space="0" w:color="auto"/>
                      </w:divBdr>
                    </w:div>
                    <w:div w:id="913667516">
                      <w:marLeft w:val="0"/>
                      <w:marRight w:val="0"/>
                      <w:marTop w:val="0"/>
                      <w:marBottom w:val="0"/>
                      <w:divBdr>
                        <w:top w:val="none" w:sz="0" w:space="0" w:color="auto"/>
                        <w:left w:val="none" w:sz="0" w:space="0" w:color="auto"/>
                        <w:bottom w:val="none" w:sz="0" w:space="0" w:color="auto"/>
                        <w:right w:val="none" w:sz="0" w:space="0" w:color="auto"/>
                      </w:divBdr>
                    </w:div>
                    <w:div w:id="1209804792">
                      <w:marLeft w:val="0"/>
                      <w:marRight w:val="0"/>
                      <w:marTop w:val="0"/>
                      <w:marBottom w:val="0"/>
                      <w:divBdr>
                        <w:top w:val="none" w:sz="0" w:space="0" w:color="auto"/>
                        <w:left w:val="none" w:sz="0" w:space="0" w:color="auto"/>
                        <w:bottom w:val="none" w:sz="0" w:space="0" w:color="auto"/>
                        <w:right w:val="none" w:sz="0" w:space="0" w:color="auto"/>
                      </w:divBdr>
                    </w:div>
                    <w:div w:id="1634171918">
                      <w:marLeft w:val="0"/>
                      <w:marRight w:val="0"/>
                      <w:marTop w:val="0"/>
                      <w:marBottom w:val="0"/>
                      <w:divBdr>
                        <w:top w:val="none" w:sz="0" w:space="0" w:color="auto"/>
                        <w:left w:val="none" w:sz="0" w:space="0" w:color="auto"/>
                        <w:bottom w:val="none" w:sz="0" w:space="0" w:color="auto"/>
                        <w:right w:val="none" w:sz="0" w:space="0" w:color="auto"/>
                      </w:divBdr>
                    </w:div>
                    <w:div w:id="1255090663">
                      <w:marLeft w:val="0"/>
                      <w:marRight w:val="0"/>
                      <w:marTop w:val="0"/>
                      <w:marBottom w:val="0"/>
                      <w:divBdr>
                        <w:top w:val="none" w:sz="0" w:space="0" w:color="auto"/>
                        <w:left w:val="none" w:sz="0" w:space="0" w:color="auto"/>
                        <w:bottom w:val="none" w:sz="0" w:space="0" w:color="auto"/>
                        <w:right w:val="none" w:sz="0" w:space="0" w:color="auto"/>
                      </w:divBdr>
                    </w:div>
                    <w:div w:id="685980762">
                      <w:marLeft w:val="0"/>
                      <w:marRight w:val="0"/>
                      <w:marTop w:val="0"/>
                      <w:marBottom w:val="0"/>
                      <w:divBdr>
                        <w:top w:val="none" w:sz="0" w:space="0" w:color="auto"/>
                        <w:left w:val="none" w:sz="0" w:space="0" w:color="auto"/>
                        <w:bottom w:val="none" w:sz="0" w:space="0" w:color="auto"/>
                        <w:right w:val="none" w:sz="0" w:space="0" w:color="auto"/>
                      </w:divBdr>
                    </w:div>
                    <w:div w:id="1765765241">
                      <w:marLeft w:val="0"/>
                      <w:marRight w:val="0"/>
                      <w:marTop w:val="0"/>
                      <w:marBottom w:val="0"/>
                      <w:divBdr>
                        <w:top w:val="none" w:sz="0" w:space="0" w:color="auto"/>
                        <w:left w:val="none" w:sz="0" w:space="0" w:color="auto"/>
                        <w:bottom w:val="none" w:sz="0" w:space="0" w:color="auto"/>
                        <w:right w:val="none" w:sz="0" w:space="0" w:color="auto"/>
                      </w:divBdr>
                    </w:div>
                    <w:div w:id="1782450944">
                      <w:marLeft w:val="0"/>
                      <w:marRight w:val="0"/>
                      <w:marTop w:val="0"/>
                      <w:marBottom w:val="0"/>
                      <w:divBdr>
                        <w:top w:val="none" w:sz="0" w:space="0" w:color="auto"/>
                        <w:left w:val="none" w:sz="0" w:space="0" w:color="auto"/>
                        <w:bottom w:val="none" w:sz="0" w:space="0" w:color="auto"/>
                        <w:right w:val="none" w:sz="0" w:space="0" w:color="auto"/>
                      </w:divBdr>
                    </w:div>
                    <w:div w:id="2037071977">
                      <w:marLeft w:val="0"/>
                      <w:marRight w:val="0"/>
                      <w:marTop w:val="0"/>
                      <w:marBottom w:val="0"/>
                      <w:divBdr>
                        <w:top w:val="none" w:sz="0" w:space="0" w:color="auto"/>
                        <w:left w:val="none" w:sz="0" w:space="0" w:color="auto"/>
                        <w:bottom w:val="none" w:sz="0" w:space="0" w:color="auto"/>
                        <w:right w:val="none" w:sz="0" w:space="0" w:color="auto"/>
                      </w:divBdr>
                    </w:div>
                    <w:div w:id="663357682">
                      <w:marLeft w:val="0"/>
                      <w:marRight w:val="0"/>
                      <w:marTop w:val="0"/>
                      <w:marBottom w:val="0"/>
                      <w:divBdr>
                        <w:top w:val="none" w:sz="0" w:space="0" w:color="auto"/>
                        <w:left w:val="none" w:sz="0" w:space="0" w:color="auto"/>
                        <w:bottom w:val="none" w:sz="0" w:space="0" w:color="auto"/>
                        <w:right w:val="none" w:sz="0" w:space="0" w:color="auto"/>
                      </w:divBdr>
                    </w:div>
                    <w:div w:id="781535350">
                      <w:marLeft w:val="0"/>
                      <w:marRight w:val="0"/>
                      <w:marTop w:val="0"/>
                      <w:marBottom w:val="0"/>
                      <w:divBdr>
                        <w:top w:val="none" w:sz="0" w:space="0" w:color="auto"/>
                        <w:left w:val="none" w:sz="0" w:space="0" w:color="auto"/>
                        <w:bottom w:val="none" w:sz="0" w:space="0" w:color="auto"/>
                        <w:right w:val="none" w:sz="0" w:space="0" w:color="auto"/>
                      </w:divBdr>
                    </w:div>
                    <w:div w:id="1710571495">
                      <w:marLeft w:val="0"/>
                      <w:marRight w:val="0"/>
                      <w:marTop w:val="0"/>
                      <w:marBottom w:val="0"/>
                      <w:divBdr>
                        <w:top w:val="none" w:sz="0" w:space="0" w:color="auto"/>
                        <w:left w:val="none" w:sz="0" w:space="0" w:color="auto"/>
                        <w:bottom w:val="none" w:sz="0" w:space="0" w:color="auto"/>
                        <w:right w:val="none" w:sz="0" w:space="0" w:color="auto"/>
                      </w:divBdr>
                    </w:div>
                    <w:div w:id="226576376">
                      <w:marLeft w:val="0"/>
                      <w:marRight w:val="0"/>
                      <w:marTop w:val="0"/>
                      <w:marBottom w:val="0"/>
                      <w:divBdr>
                        <w:top w:val="none" w:sz="0" w:space="0" w:color="auto"/>
                        <w:left w:val="none" w:sz="0" w:space="0" w:color="auto"/>
                        <w:bottom w:val="none" w:sz="0" w:space="0" w:color="auto"/>
                        <w:right w:val="none" w:sz="0" w:space="0" w:color="auto"/>
                      </w:divBdr>
                    </w:div>
                    <w:div w:id="319969479">
                      <w:marLeft w:val="0"/>
                      <w:marRight w:val="0"/>
                      <w:marTop w:val="0"/>
                      <w:marBottom w:val="0"/>
                      <w:divBdr>
                        <w:top w:val="none" w:sz="0" w:space="0" w:color="auto"/>
                        <w:left w:val="none" w:sz="0" w:space="0" w:color="auto"/>
                        <w:bottom w:val="none" w:sz="0" w:space="0" w:color="auto"/>
                        <w:right w:val="none" w:sz="0" w:space="0" w:color="auto"/>
                      </w:divBdr>
                    </w:div>
                    <w:div w:id="1998991553">
                      <w:marLeft w:val="0"/>
                      <w:marRight w:val="0"/>
                      <w:marTop w:val="0"/>
                      <w:marBottom w:val="0"/>
                      <w:divBdr>
                        <w:top w:val="none" w:sz="0" w:space="0" w:color="auto"/>
                        <w:left w:val="none" w:sz="0" w:space="0" w:color="auto"/>
                        <w:bottom w:val="none" w:sz="0" w:space="0" w:color="auto"/>
                        <w:right w:val="none" w:sz="0" w:space="0" w:color="auto"/>
                      </w:divBdr>
                    </w:div>
                    <w:div w:id="1797217546">
                      <w:marLeft w:val="0"/>
                      <w:marRight w:val="0"/>
                      <w:marTop w:val="0"/>
                      <w:marBottom w:val="0"/>
                      <w:divBdr>
                        <w:top w:val="none" w:sz="0" w:space="0" w:color="auto"/>
                        <w:left w:val="none" w:sz="0" w:space="0" w:color="auto"/>
                        <w:bottom w:val="none" w:sz="0" w:space="0" w:color="auto"/>
                        <w:right w:val="none" w:sz="0" w:space="0" w:color="auto"/>
                      </w:divBdr>
                    </w:div>
                    <w:div w:id="2045133691">
                      <w:marLeft w:val="0"/>
                      <w:marRight w:val="0"/>
                      <w:marTop w:val="0"/>
                      <w:marBottom w:val="0"/>
                      <w:divBdr>
                        <w:top w:val="none" w:sz="0" w:space="0" w:color="auto"/>
                        <w:left w:val="none" w:sz="0" w:space="0" w:color="auto"/>
                        <w:bottom w:val="none" w:sz="0" w:space="0" w:color="auto"/>
                        <w:right w:val="none" w:sz="0" w:space="0" w:color="auto"/>
                      </w:divBdr>
                    </w:div>
                    <w:div w:id="1741126025">
                      <w:marLeft w:val="0"/>
                      <w:marRight w:val="0"/>
                      <w:marTop w:val="0"/>
                      <w:marBottom w:val="0"/>
                      <w:divBdr>
                        <w:top w:val="none" w:sz="0" w:space="0" w:color="auto"/>
                        <w:left w:val="none" w:sz="0" w:space="0" w:color="auto"/>
                        <w:bottom w:val="none" w:sz="0" w:space="0" w:color="auto"/>
                        <w:right w:val="none" w:sz="0" w:space="0" w:color="auto"/>
                      </w:divBdr>
                    </w:div>
                    <w:div w:id="817918155">
                      <w:marLeft w:val="0"/>
                      <w:marRight w:val="0"/>
                      <w:marTop w:val="0"/>
                      <w:marBottom w:val="0"/>
                      <w:divBdr>
                        <w:top w:val="none" w:sz="0" w:space="0" w:color="auto"/>
                        <w:left w:val="none" w:sz="0" w:space="0" w:color="auto"/>
                        <w:bottom w:val="none" w:sz="0" w:space="0" w:color="auto"/>
                        <w:right w:val="none" w:sz="0" w:space="0" w:color="auto"/>
                      </w:divBdr>
                    </w:div>
                    <w:div w:id="9976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4353">
          <w:marLeft w:val="0"/>
          <w:marRight w:val="0"/>
          <w:marTop w:val="0"/>
          <w:marBottom w:val="0"/>
          <w:divBdr>
            <w:top w:val="none" w:sz="0" w:space="0" w:color="auto"/>
            <w:left w:val="none" w:sz="0" w:space="0" w:color="auto"/>
            <w:bottom w:val="none" w:sz="0" w:space="0" w:color="auto"/>
            <w:right w:val="none" w:sz="0" w:space="0" w:color="auto"/>
          </w:divBdr>
          <w:divsChild>
            <w:div w:id="1290895168">
              <w:marLeft w:val="0"/>
              <w:marRight w:val="0"/>
              <w:marTop w:val="0"/>
              <w:marBottom w:val="0"/>
              <w:divBdr>
                <w:top w:val="none" w:sz="0" w:space="0" w:color="auto"/>
                <w:left w:val="none" w:sz="0" w:space="0" w:color="auto"/>
                <w:bottom w:val="none" w:sz="0" w:space="0" w:color="auto"/>
                <w:right w:val="none" w:sz="0" w:space="0" w:color="auto"/>
              </w:divBdr>
              <w:divsChild>
                <w:div w:id="1123572005">
                  <w:marLeft w:val="0"/>
                  <w:marRight w:val="0"/>
                  <w:marTop w:val="0"/>
                  <w:marBottom w:val="0"/>
                  <w:divBdr>
                    <w:top w:val="none" w:sz="0" w:space="0" w:color="auto"/>
                    <w:left w:val="none" w:sz="0" w:space="0" w:color="auto"/>
                    <w:bottom w:val="none" w:sz="0" w:space="0" w:color="auto"/>
                    <w:right w:val="none" w:sz="0" w:space="0" w:color="auto"/>
                  </w:divBdr>
                </w:div>
                <w:div w:id="1992439235">
                  <w:marLeft w:val="0"/>
                  <w:marRight w:val="0"/>
                  <w:marTop w:val="0"/>
                  <w:marBottom w:val="0"/>
                  <w:divBdr>
                    <w:top w:val="none" w:sz="0" w:space="0" w:color="auto"/>
                    <w:left w:val="none" w:sz="0" w:space="0" w:color="auto"/>
                    <w:bottom w:val="none" w:sz="0" w:space="0" w:color="auto"/>
                    <w:right w:val="none" w:sz="0" w:space="0" w:color="auto"/>
                  </w:divBdr>
                </w:div>
                <w:div w:id="185756915">
                  <w:marLeft w:val="0"/>
                  <w:marRight w:val="0"/>
                  <w:marTop w:val="0"/>
                  <w:marBottom w:val="0"/>
                  <w:divBdr>
                    <w:top w:val="none" w:sz="0" w:space="0" w:color="auto"/>
                    <w:left w:val="none" w:sz="0" w:space="0" w:color="auto"/>
                    <w:bottom w:val="none" w:sz="0" w:space="0" w:color="auto"/>
                    <w:right w:val="none" w:sz="0" w:space="0" w:color="auto"/>
                  </w:divBdr>
                </w:div>
                <w:div w:id="1134132234">
                  <w:marLeft w:val="0"/>
                  <w:marRight w:val="0"/>
                  <w:marTop w:val="0"/>
                  <w:marBottom w:val="0"/>
                  <w:divBdr>
                    <w:top w:val="none" w:sz="0" w:space="0" w:color="auto"/>
                    <w:left w:val="none" w:sz="0" w:space="0" w:color="auto"/>
                    <w:bottom w:val="none" w:sz="0" w:space="0" w:color="auto"/>
                    <w:right w:val="none" w:sz="0" w:space="0" w:color="auto"/>
                  </w:divBdr>
                </w:div>
                <w:div w:id="669454063">
                  <w:marLeft w:val="0"/>
                  <w:marRight w:val="0"/>
                  <w:marTop w:val="0"/>
                  <w:marBottom w:val="0"/>
                  <w:divBdr>
                    <w:top w:val="none" w:sz="0" w:space="0" w:color="auto"/>
                    <w:left w:val="none" w:sz="0" w:space="0" w:color="auto"/>
                    <w:bottom w:val="none" w:sz="0" w:space="0" w:color="auto"/>
                    <w:right w:val="none" w:sz="0" w:space="0" w:color="auto"/>
                  </w:divBdr>
                </w:div>
                <w:div w:id="2046903078">
                  <w:marLeft w:val="0"/>
                  <w:marRight w:val="0"/>
                  <w:marTop w:val="0"/>
                  <w:marBottom w:val="0"/>
                  <w:divBdr>
                    <w:top w:val="none" w:sz="0" w:space="0" w:color="auto"/>
                    <w:left w:val="none" w:sz="0" w:space="0" w:color="auto"/>
                    <w:bottom w:val="none" w:sz="0" w:space="0" w:color="auto"/>
                    <w:right w:val="none" w:sz="0" w:space="0" w:color="auto"/>
                  </w:divBdr>
                </w:div>
                <w:div w:id="904494064">
                  <w:marLeft w:val="0"/>
                  <w:marRight w:val="0"/>
                  <w:marTop w:val="0"/>
                  <w:marBottom w:val="0"/>
                  <w:divBdr>
                    <w:top w:val="none" w:sz="0" w:space="0" w:color="auto"/>
                    <w:left w:val="none" w:sz="0" w:space="0" w:color="auto"/>
                    <w:bottom w:val="none" w:sz="0" w:space="0" w:color="auto"/>
                    <w:right w:val="none" w:sz="0" w:space="0" w:color="auto"/>
                  </w:divBdr>
                </w:div>
                <w:div w:id="1362897502">
                  <w:marLeft w:val="0"/>
                  <w:marRight w:val="0"/>
                  <w:marTop w:val="0"/>
                  <w:marBottom w:val="0"/>
                  <w:divBdr>
                    <w:top w:val="none" w:sz="0" w:space="0" w:color="auto"/>
                    <w:left w:val="none" w:sz="0" w:space="0" w:color="auto"/>
                    <w:bottom w:val="none" w:sz="0" w:space="0" w:color="auto"/>
                    <w:right w:val="none" w:sz="0" w:space="0" w:color="auto"/>
                  </w:divBdr>
                </w:div>
                <w:div w:id="1623341106">
                  <w:marLeft w:val="0"/>
                  <w:marRight w:val="0"/>
                  <w:marTop w:val="0"/>
                  <w:marBottom w:val="0"/>
                  <w:divBdr>
                    <w:top w:val="none" w:sz="0" w:space="0" w:color="auto"/>
                    <w:left w:val="none" w:sz="0" w:space="0" w:color="auto"/>
                    <w:bottom w:val="none" w:sz="0" w:space="0" w:color="auto"/>
                    <w:right w:val="none" w:sz="0" w:space="0" w:color="auto"/>
                  </w:divBdr>
                </w:div>
                <w:div w:id="1733389577">
                  <w:marLeft w:val="0"/>
                  <w:marRight w:val="0"/>
                  <w:marTop w:val="0"/>
                  <w:marBottom w:val="0"/>
                  <w:divBdr>
                    <w:top w:val="none" w:sz="0" w:space="0" w:color="auto"/>
                    <w:left w:val="none" w:sz="0" w:space="0" w:color="auto"/>
                    <w:bottom w:val="none" w:sz="0" w:space="0" w:color="auto"/>
                    <w:right w:val="none" w:sz="0" w:space="0" w:color="auto"/>
                  </w:divBdr>
                </w:div>
                <w:div w:id="622735235">
                  <w:marLeft w:val="0"/>
                  <w:marRight w:val="0"/>
                  <w:marTop w:val="0"/>
                  <w:marBottom w:val="0"/>
                  <w:divBdr>
                    <w:top w:val="none" w:sz="0" w:space="0" w:color="auto"/>
                    <w:left w:val="none" w:sz="0" w:space="0" w:color="auto"/>
                    <w:bottom w:val="none" w:sz="0" w:space="0" w:color="auto"/>
                    <w:right w:val="none" w:sz="0" w:space="0" w:color="auto"/>
                  </w:divBdr>
                </w:div>
                <w:div w:id="1548486287">
                  <w:marLeft w:val="0"/>
                  <w:marRight w:val="0"/>
                  <w:marTop w:val="0"/>
                  <w:marBottom w:val="0"/>
                  <w:divBdr>
                    <w:top w:val="none" w:sz="0" w:space="0" w:color="auto"/>
                    <w:left w:val="none" w:sz="0" w:space="0" w:color="auto"/>
                    <w:bottom w:val="none" w:sz="0" w:space="0" w:color="auto"/>
                    <w:right w:val="none" w:sz="0" w:space="0" w:color="auto"/>
                  </w:divBdr>
                </w:div>
                <w:div w:id="766924255">
                  <w:marLeft w:val="0"/>
                  <w:marRight w:val="0"/>
                  <w:marTop w:val="0"/>
                  <w:marBottom w:val="0"/>
                  <w:divBdr>
                    <w:top w:val="none" w:sz="0" w:space="0" w:color="auto"/>
                    <w:left w:val="none" w:sz="0" w:space="0" w:color="auto"/>
                    <w:bottom w:val="none" w:sz="0" w:space="0" w:color="auto"/>
                    <w:right w:val="none" w:sz="0" w:space="0" w:color="auto"/>
                  </w:divBdr>
                </w:div>
                <w:div w:id="1830974941">
                  <w:marLeft w:val="0"/>
                  <w:marRight w:val="0"/>
                  <w:marTop w:val="0"/>
                  <w:marBottom w:val="0"/>
                  <w:divBdr>
                    <w:top w:val="none" w:sz="0" w:space="0" w:color="auto"/>
                    <w:left w:val="none" w:sz="0" w:space="0" w:color="auto"/>
                    <w:bottom w:val="none" w:sz="0" w:space="0" w:color="auto"/>
                    <w:right w:val="none" w:sz="0" w:space="0" w:color="auto"/>
                  </w:divBdr>
                </w:div>
                <w:div w:id="1413546589">
                  <w:marLeft w:val="0"/>
                  <w:marRight w:val="0"/>
                  <w:marTop w:val="0"/>
                  <w:marBottom w:val="0"/>
                  <w:divBdr>
                    <w:top w:val="none" w:sz="0" w:space="0" w:color="auto"/>
                    <w:left w:val="none" w:sz="0" w:space="0" w:color="auto"/>
                    <w:bottom w:val="none" w:sz="0" w:space="0" w:color="auto"/>
                    <w:right w:val="none" w:sz="0" w:space="0" w:color="auto"/>
                  </w:divBdr>
                </w:div>
                <w:div w:id="954170759">
                  <w:marLeft w:val="0"/>
                  <w:marRight w:val="0"/>
                  <w:marTop w:val="0"/>
                  <w:marBottom w:val="0"/>
                  <w:divBdr>
                    <w:top w:val="none" w:sz="0" w:space="0" w:color="auto"/>
                    <w:left w:val="none" w:sz="0" w:space="0" w:color="auto"/>
                    <w:bottom w:val="none" w:sz="0" w:space="0" w:color="auto"/>
                    <w:right w:val="none" w:sz="0" w:space="0" w:color="auto"/>
                  </w:divBdr>
                </w:div>
                <w:div w:id="1570654355">
                  <w:marLeft w:val="0"/>
                  <w:marRight w:val="0"/>
                  <w:marTop w:val="0"/>
                  <w:marBottom w:val="0"/>
                  <w:divBdr>
                    <w:top w:val="none" w:sz="0" w:space="0" w:color="auto"/>
                    <w:left w:val="none" w:sz="0" w:space="0" w:color="auto"/>
                    <w:bottom w:val="none" w:sz="0" w:space="0" w:color="auto"/>
                    <w:right w:val="none" w:sz="0" w:space="0" w:color="auto"/>
                  </w:divBdr>
                </w:div>
                <w:div w:id="1542283570">
                  <w:marLeft w:val="0"/>
                  <w:marRight w:val="0"/>
                  <w:marTop w:val="0"/>
                  <w:marBottom w:val="0"/>
                  <w:divBdr>
                    <w:top w:val="none" w:sz="0" w:space="0" w:color="auto"/>
                    <w:left w:val="none" w:sz="0" w:space="0" w:color="auto"/>
                    <w:bottom w:val="none" w:sz="0" w:space="0" w:color="auto"/>
                    <w:right w:val="none" w:sz="0" w:space="0" w:color="auto"/>
                  </w:divBdr>
                </w:div>
                <w:div w:id="1648586720">
                  <w:marLeft w:val="0"/>
                  <w:marRight w:val="0"/>
                  <w:marTop w:val="0"/>
                  <w:marBottom w:val="0"/>
                  <w:divBdr>
                    <w:top w:val="none" w:sz="0" w:space="0" w:color="auto"/>
                    <w:left w:val="none" w:sz="0" w:space="0" w:color="auto"/>
                    <w:bottom w:val="none" w:sz="0" w:space="0" w:color="auto"/>
                    <w:right w:val="none" w:sz="0" w:space="0" w:color="auto"/>
                  </w:divBdr>
                </w:div>
                <w:div w:id="368071111">
                  <w:marLeft w:val="0"/>
                  <w:marRight w:val="0"/>
                  <w:marTop w:val="0"/>
                  <w:marBottom w:val="0"/>
                  <w:divBdr>
                    <w:top w:val="none" w:sz="0" w:space="0" w:color="auto"/>
                    <w:left w:val="none" w:sz="0" w:space="0" w:color="auto"/>
                    <w:bottom w:val="none" w:sz="0" w:space="0" w:color="auto"/>
                    <w:right w:val="none" w:sz="0" w:space="0" w:color="auto"/>
                  </w:divBdr>
                </w:div>
                <w:div w:id="891041818">
                  <w:marLeft w:val="0"/>
                  <w:marRight w:val="0"/>
                  <w:marTop w:val="0"/>
                  <w:marBottom w:val="0"/>
                  <w:divBdr>
                    <w:top w:val="none" w:sz="0" w:space="0" w:color="auto"/>
                    <w:left w:val="none" w:sz="0" w:space="0" w:color="auto"/>
                    <w:bottom w:val="none" w:sz="0" w:space="0" w:color="auto"/>
                    <w:right w:val="none" w:sz="0" w:space="0" w:color="auto"/>
                  </w:divBdr>
                  <w:divsChild>
                    <w:div w:id="1646203194">
                      <w:marLeft w:val="0"/>
                      <w:marRight w:val="0"/>
                      <w:marTop w:val="0"/>
                      <w:marBottom w:val="0"/>
                      <w:divBdr>
                        <w:top w:val="none" w:sz="0" w:space="0" w:color="auto"/>
                        <w:left w:val="none" w:sz="0" w:space="0" w:color="auto"/>
                        <w:bottom w:val="none" w:sz="0" w:space="0" w:color="auto"/>
                        <w:right w:val="none" w:sz="0" w:space="0" w:color="auto"/>
                      </w:divBdr>
                    </w:div>
                    <w:div w:id="1588347259">
                      <w:marLeft w:val="0"/>
                      <w:marRight w:val="0"/>
                      <w:marTop w:val="0"/>
                      <w:marBottom w:val="0"/>
                      <w:divBdr>
                        <w:top w:val="none" w:sz="0" w:space="0" w:color="auto"/>
                        <w:left w:val="none" w:sz="0" w:space="0" w:color="auto"/>
                        <w:bottom w:val="none" w:sz="0" w:space="0" w:color="auto"/>
                        <w:right w:val="none" w:sz="0" w:space="0" w:color="auto"/>
                      </w:divBdr>
                    </w:div>
                    <w:div w:id="711074085">
                      <w:marLeft w:val="0"/>
                      <w:marRight w:val="0"/>
                      <w:marTop w:val="0"/>
                      <w:marBottom w:val="0"/>
                      <w:divBdr>
                        <w:top w:val="none" w:sz="0" w:space="0" w:color="auto"/>
                        <w:left w:val="none" w:sz="0" w:space="0" w:color="auto"/>
                        <w:bottom w:val="none" w:sz="0" w:space="0" w:color="auto"/>
                        <w:right w:val="none" w:sz="0" w:space="0" w:color="auto"/>
                      </w:divBdr>
                    </w:div>
                    <w:div w:id="425734033">
                      <w:marLeft w:val="0"/>
                      <w:marRight w:val="0"/>
                      <w:marTop w:val="0"/>
                      <w:marBottom w:val="0"/>
                      <w:divBdr>
                        <w:top w:val="none" w:sz="0" w:space="0" w:color="auto"/>
                        <w:left w:val="none" w:sz="0" w:space="0" w:color="auto"/>
                        <w:bottom w:val="none" w:sz="0" w:space="0" w:color="auto"/>
                        <w:right w:val="none" w:sz="0" w:space="0" w:color="auto"/>
                      </w:divBdr>
                    </w:div>
                    <w:div w:id="1452673651">
                      <w:marLeft w:val="0"/>
                      <w:marRight w:val="0"/>
                      <w:marTop w:val="0"/>
                      <w:marBottom w:val="0"/>
                      <w:divBdr>
                        <w:top w:val="none" w:sz="0" w:space="0" w:color="auto"/>
                        <w:left w:val="none" w:sz="0" w:space="0" w:color="auto"/>
                        <w:bottom w:val="none" w:sz="0" w:space="0" w:color="auto"/>
                        <w:right w:val="none" w:sz="0" w:space="0" w:color="auto"/>
                      </w:divBdr>
                    </w:div>
                    <w:div w:id="1570112727">
                      <w:marLeft w:val="0"/>
                      <w:marRight w:val="0"/>
                      <w:marTop w:val="0"/>
                      <w:marBottom w:val="0"/>
                      <w:divBdr>
                        <w:top w:val="none" w:sz="0" w:space="0" w:color="auto"/>
                        <w:left w:val="none" w:sz="0" w:space="0" w:color="auto"/>
                        <w:bottom w:val="none" w:sz="0" w:space="0" w:color="auto"/>
                        <w:right w:val="none" w:sz="0" w:space="0" w:color="auto"/>
                      </w:divBdr>
                    </w:div>
                    <w:div w:id="779490720">
                      <w:marLeft w:val="0"/>
                      <w:marRight w:val="0"/>
                      <w:marTop w:val="0"/>
                      <w:marBottom w:val="0"/>
                      <w:divBdr>
                        <w:top w:val="none" w:sz="0" w:space="0" w:color="auto"/>
                        <w:left w:val="none" w:sz="0" w:space="0" w:color="auto"/>
                        <w:bottom w:val="none" w:sz="0" w:space="0" w:color="auto"/>
                        <w:right w:val="none" w:sz="0" w:space="0" w:color="auto"/>
                      </w:divBdr>
                    </w:div>
                    <w:div w:id="589504182">
                      <w:marLeft w:val="0"/>
                      <w:marRight w:val="0"/>
                      <w:marTop w:val="0"/>
                      <w:marBottom w:val="0"/>
                      <w:divBdr>
                        <w:top w:val="none" w:sz="0" w:space="0" w:color="auto"/>
                        <w:left w:val="none" w:sz="0" w:space="0" w:color="auto"/>
                        <w:bottom w:val="none" w:sz="0" w:space="0" w:color="auto"/>
                        <w:right w:val="none" w:sz="0" w:space="0" w:color="auto"/>
                      </w:divBdr>
                    </w:div>
                    <w:div w:id="783157048">
                      <w:marLeft w:val="0"/>
                      <w:marRight w:val="0"/>
                      <w:marTop w:val="0"/>
                      <w:marBottom w:val="0"/>
                      <w:divBdr>
                        <w:top w:val="none" w:sz="0" w:space="0" w:color="auto"/>
                        <w:left w:val="none" w:sz="0" w:space="0" w:color="auto"/>
                        <w:bottom w:val="none" w:sz="0" w:space="0" w:color="auto"/>
                        <w:right w:val="none" w:sz="0" w:space="0" w:color="auto"/>
                      </w:divBdr>
                    </w:div>
                    <w:div w:id="129175105">
                      <w:marLeft w:val="0"/>
                      <w:marRight w:val="0"/>
                      <w:marTop w:val="0"/>
                      <w:marBottom w:val="0"/>
                      <w:divBdr>
                        <w:top w:val="none" w:sz="0" w:space="0" w:color="auto"/>
                        <w:left w:val="none" w:sz="0" w:space="0" w:color="auto"/>
                        <w:bottom w:val="none" w:sz="0" w:space="0" w:color="auto"/>
                        <w:right w:val="none" w:sz="0" w:space="0" w:color="auto"/>
                      </w:divBdr>
                    </w:div>
                    <w:div w:id="1838498633">
                      <w:marLeft w:val="0"/>
                      <w:marRight w:val="0"/>
                      <w:marTop w:val="0"/>
                      <w:marBottom w:val="0"/>
                      <w:divBdr>
                        <w:top w:val="none" w:sz="0" w:space="0" w:color="auto"/>
                        <w:left w:val="none" w:sz="0" w:space="0" w:color="auto"/>
                        <w:bottom w:val="none" w:sz="0" w:space="0" w:color="auto"/>
                        <w:right w:val="none" w:sz="0" w:space="0" w:color="auto"/>
                      </w:divBdr>
                    </w:div>
                    <w:div w:id="1769082808">
                      <w:marLeft w:val="0"/>
                      <w:marRight w:val="0"/>
                      <w:marTop w:val="0"/>
                      <w:marBottom w:val="0"/>
                      <w:divBdr>
                        <w:top w:val="none" w:sz="0" w:space="0" w:color="auto"/>
                        <w:left w:val="none" w:sz="0" w:space="0" w:color="auto"/>
                        <w:bottom w:val="none" w:sz="0" w:space="0" w:color="auto"/>
                        <w:right w:val="none" w:sz="0" w:space="0" w:color="auto"/>
                      </w:divBdr>
                    </w:div>
                    <w:div w:id="545534578">
                      <w:marLeft w:val="0"/>
                      <w:marRight w:val="0"/>
                      <w:marTop w:val="0"/>
                      <w:marBottom w:val="0"/>
                      <w:divBdr>
                        <w:top w:val="none" w:sz="0" w:space="0" w:color="auto"/>
                        <w:left w:val="none" w:sz="0" w:space="0" w:color="auto"/>
                        <w:bottom w:val="none" w:sz="0" w:space="0" w:color="auto"/>
                        <w:right w:val="none" w:sz="0" w:space="0" w:color="auto"/>
                      </w:divBdr>
                    </w:div>
                    <w:div w:id="1131627345">
                      <w:marLeft w:val="0"/>
                      <w:marRight w:val="0"/>
                      <w:marTop w:val="0"/>
                      <w:marBottom w:val="0"/>
                      <w:divBdr>
                        <w:top w:val="none" w:sz="0" w:space="0" w:color="auto"/>
                        <w:left w:val="none" w:sz="0" w:space="0" w:color="auto"/>
                        <w:bottom w:val="none" w:sz="0" w:space="0" w:color="auto"/>
                        <w:right w:val="none" w:sz="0" w:space="0" w:color="auto"/>
                      </w:divBdr>
                    </w:div>
                    <w:div w:id="656616156">
                      <w:marLeft w:val="0"/>
                      <w:marRight w:val="0"/>
                      <w:marTop w:val="0"/>
                      <w:marBottom w:val="0"/>
                      <w:divBdr>
                        <w:top w:val="none" w:sz="0" w:space="0" w:color="auto"/>
                        <w:left w:val="none" w:sz="0" w:space="0" w:color="auto"/>
                        <w:bottom w:val="none" w:sz="0" w:space="0" w:color="auto"/>
                        <w:right w:val="none" w:sz="0" w:space="0" w:color="auto"/>
                      </w:divBdr>
                    </w:div>
                    <w:div w:id="1215891276">
                      <w:marLeft w:val="0"/>
                      <w:marRight w:val="0"/>
                      <w:marTop w:val="0"/>
                      <w:marBottom w:val="0"/>
                      <w:divBdr>
                        <w:top w:val="none" w:sz="0" w:space="0" w:color="auto"/>
                        <w:left w:val="none" w:sz="0" w:space="0" w:color="auto"/>
                        <w:bottom w:val="none" w:sz="0" w:space="0" w:color="auto"/>
                        <w:right w:val="none" w:sz="0" w:space="0" w:color="auto"/>
                      </w:divBdr>
                    </w:div>
                    <w:div w:id="165437271">
                      <w:marLeft w:val="0"/>
                      <w:marRight w:val="0"/>
                      <w:marTop w:val="0"/>
                      <w:marBottom w:val="0"/>
                      <w:divBdr>
                        <w:top w:val="none" w:sz="0" w:space="0" w:color="auto"/>
                        <w:left w:val="none" w:sz="0" w:space="0" w:color="auto"/>
                        <w:bottom w:val="none" w:sz="0" w:space="0" w:color="auto"/>
                        <w:right w:val="none" w:sz="0" w:space="0" w:color="auto"/>
                      </w:divBdr>
                    </w:div>
                    <w:div w:id="508063481">
                      <w:marLeft w:val="0"/>
                      <w:marRight w:val="0"/>
                      <w:marTop w:val="0"/>
                      <w:marBottom w:val="0"/>
                      <w:divBdr>
                        <w:top w:val="none" w:sz="0" w:space="0" w:color="auto"/>
                        <w:left w:val="none" w:sz="0" w:space="0" w:color="auto"/>
                        <w:bottom w:val="none" w:sz="0" w:space="0" w:color="auto"/>
                        <w:right w:val="none" w:sz="0" w:space="0" w:color="auto"/>
                      </w:divBdr>
                    </w:div>
                    <w:div w:id="2049330070">
                      <w:marLeft w:val="0"/>
                      <w:marRight w:val="0"/>
                      <w:marTop w:val="0"/>
                      <w:marBottom w:val="0"/>
                      <w:divBdr>
                        <w:top w:val="none" w:sz="0" w:space="0" w:color="auto"/>
                        <w:left w:val="none" w:sz="0" w:space="0" w:color="auto"/>
                        <w:bottom w:val="none" w:sz="0" w:space="0" w:color="auto"/>
                        <w:right w:val="none" w:sz="0" w:space="0" w:color="auto"/>
                      </w:divBdr>
                    </w:div>
                    <w:div w:id="1432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37195">
          <w:marLeft w:val="0"/>
          <w:marRight w:val="0"/>
          <w:marTop w:val="0"/>
          <w:marBottom w:val="0"/>
          <w:divBdr>
            <w:top w:val="none" w:sz="0" w:space="0" w:color="auto"/>
            <w:left w:val="none" w:sz="0" w:space="0" w:color="auto"/>
            <w:bottom w:val="none" w:sz="0" w:space="0" w:color="auto"/>
            <w:right w:val="none" w:sz="0" w:space="0" w:color="auto"/>
          </w:divBdr>
          <w:divsChild>
            <w:div w:id="690374023">
              <w:marLeft w:val="0"/>
              <w:marRight w:val="0"/>
              <w:marTop w:val="0"/>
              <w:marBottom w:val="0"/>
              <w:divBdr>
                <w:top w:val="none" w:sz="0" w:space="0" w:color="auto"/>
                <w:left w:val="none" w:sz="0" w:space="0" w:color="auto"/>
                <w:bottom w:val="none" w:sz="0" w:space="0" w:color="auto"/>
                <w:right w:val="none" w:sz="0" w:space="0" w:color="auto"/>
              </w:divBdr>
              <w:divsChild>
                <w:div w:id="1854417131">
                  <w:marLeft w:val="0"/>
                  <w:marRight w:val="0"/>
                  <w:marTop w:val="0"/>
                  <w:marBottom w:val="0"/>
                  <w:divBdr>
                    <w:top w:val="none" w:sz="0" w:space="0" w:color="auto"/>
                    <w:left w:val="none" w:sz="0" w:space="0" w:color="auto"/>
                    <w:bottom w:val="none" w:sz="0" w:space="0" w:color="auto"/>
                    <w:right w:val="none" w:sz="0" w:space="0" w:color="auto"/>
                  </w:divBdr>
                </w:div>
                <w:div w:id="1502230802">
                  <w:marLeft w:val="0"/>
                  <w:marRight w:val="0"/>
                  <w:marTop w:val="0"/>
                  <w:marBottom w:val="0"/>
                  <w:divBdr>
                    <w:top w:val="none" w:sz="0" w:space="0" w:color="auto"/>
                    <w:left w:val="none" w:sz="0" w:space="0" w:color="auto"/>
                    <w:bottom w:val="none" w:sz="0" w:space="0" w:color="auto"/>
                    <w:right w:val="none" w:sz="0" w:space="0" w:color="auto"/>
                  </w:divBdr>
                </w:div>
                <w:div w:id="1855069382">
                  <w:marLeft w:val="0"/>
                  <w:marRight w:val="0"/>
                  <w:marTop w:val="0"/>
                  <w:marBottom w:val="0"/>
                  <w:divBdr>
                    <w:top w:val="none" w:sz="0" w:space="0" w:color="auto"/>
                    <w:left w:val="none" w:sz="0" w:space="0" w:color="auto"/>
                    <w:bottom w:val="none" w:sz="0" w:space="0" w:color="auto"/>
                    <w:right w:val="none" w:sz="0" w:space="0" w:color="auto"/>
                  </w:divBdr>
                </w:div>
                <w:div w:id="2037390267">
                  <w:marLeft w:val="0"/>
                  <w:marRight w:val="0"/>
                  <w:marTop w:val="0"/>
                  <w:marBottom w:val="0"/>
                  <w:divBdr>
                    <w:top w:val="none" w:sz="0" w:space="0" w:color="auto"/>
                    <w:left w:val="none" w:sz="0" w:space="0" w:color="auto"/>
                    <w:bottom w:val="none" w:sz="0" w:space="0" w:color="auto"/>
                    <w:right w:val="none" w:sz="0" w:space="0" w:color="auto"/>
                  </w:divBdr>
                </w:div>
                <w:div w:id="1897089196">
                  <w:marLeft w:val="0"/>
                  <w:marRight w:val="0"/>
                  <w:marTop w:val="0"/>
                  <w:marBottom w:val="0"/>
                  <w:divBdr>
                    <w:top w:val="none" w:sz="0" w:space="0" w:color="auto"/>
                    <w:left w:val="none" w:sz="0" w:space="0" w:color="auto"/>
                    <w:bottom w:val="none" w:sz="0" w:space="0" w:color="auto"/>
                    <w:right w:val="none" w:sz="0" w:space="0" w:color="auto"/>
                  </w:divBdr>
                </w:div>
                <w:div w:id="52850051">
                  <w:marLeft w:val="0"/>
                  <w:marRight w:val="0"/>
                  <w:marTop w:val="0"/>
                  <w:marBottom w:val="0"/>
                  <w:divBdr>
                    <w:top w:val="none" w:sz="0" w:space="0" w:color="auto"/>
                    <w:left w:val="none" w:sz="0" w:space="0" w:color="auto"/>
                    <w:bottom w:val="none" w:sz="0" w:space="0" w:color="auto"/>
                    <w:right w:val="none" w:sz="0" w:space="0" w:color="auto"/>
                  </w:divBdr>
                </w:div>
                <w:div w:id="1874876014">
                  <w:marLeft w:val="0"/>
                  <w:marRight w:val="0"/>
                  <w:marTop w:val="0"/>
                  <w:marBottom w:val="0"/>
                  <w:divBdr>
                    <w:top w:val="none" w:sz="0" w:space="0" w:color="auto"/>
                    <w:left w:val="none" w:sz="0" w:space="0" w:color="auto"/>
                    <w:bottom w:val="none" w:sz="0" w:space="0" w:color="auto"/>
                    <w:right w:val="none" w:sz="0" w:space="0" w:color="auto"/>
                  </w:divBdr>
                </w:div>
                <w:div w:id="1087995557">
                  <w:marLeft w:val="0"/>
                  <w:marRight w:val="0"/>
                  <w:marTop w:val="0"/>
                  <w:marBottom w:val="0"/>
                  <w:divBdr>
                    <w:top w:val="none" w:sz="0" w:space="0" w:color="auto"/>
                    <w:left w:val="none" w:sz="0" w:space="0" w:color="auto"/>
                    <w:bottom w:val="none" w:sz="0" w:space="0" w:color="auto"/>
                    <w:right w:val="none" w:sz="0" w:space="0" w:color="auto"/>
                  </w:divBdr>
                  <w:divsChild>
                    <w:div w:id="1324552823">
                      <w:marLeft w:val="0"/>
                      <w:marRight w:val="0"/>
                      <w:marTop w:val="0"/>
                      <w:marBottom w:val="0"/>
                      <w:divBdr>
                        <w:top w:val="none" w:sz="0" w:space="0" w:color="auto"/>
                        <w:left w:val="none" w:sz="0" w:space="0" w:color="auto"/>
                        <w:bottom w:val="none" w:sz="0" w:space="0" w:color="auto"/>
                        <w:right w:val="none" w:sz="0" w:space="0" w:color="auto"/>
                      </w:divBdr>
                    </w:div>
                    <w:div w:id="1972318559">
                      <w:marLeft w:val="0"/>
                      <w:marRight w:val="0"/>
                      <w:marTop w:val="0"/>
                      <w:marBottom w:val="0"/>
                      <w:divBdr>
                        <w:top w:val="none" w:sz="0" w:space="0" w:color="auto"/>
                        <w:left w:val="none" w:sz="0" w:space="0" w:color="auto"/>
                        <w:bottom w:val="none" w:sz="0" w:space="0" w:color="auto"/>
                        <w:right w:val="none" w:sz="0" w:space="0" w:color="auto"/>
                      </w:divBdr>
                    </w:div>
                    <w:div w:id="819231585">
                      <w:marLeft w:val="0"/>
                      <w:marRight w:val="0"/>
                      <w:marTop w:val="0"/>
                      <w:marBottom w:val="0"/>
                      <w:divBdr>
                        <w:top w:val="none" w:sz="0" w:space="0" w:color="auto"/>
                        <w:left w:val="none" w:sz="0" w:space="0" w:color="auto"/>
                        <w:bottom w:val="none" w:sz="0" w:space="0" w:color="auto"/>
                        <w:right w:val="none" w:sz="0" w:space="0" w:color="auto"/>
                      </w:divBdr>
                    </w:div>
                    <w:div w:id="1744134742">
                      <w:marLeft w:val="0"/>
                      <w:marRight w:val="0"/>
                      <w:marTop w:val="0"/>
                      <w:marBottom w:val="0"/>
                      <w:divBdr>
                        <w:top w:val="none" w:sz="0" w:space="0" w:color="auto"/>
                        <w:left w:val="none" w:sz="0" w:space="0" w:color="auto"/>
                        <w:bottom w:val="none" w:sz="0" w:space="0" w:color="auto"/>
                        <w:right w:val="none" w:sz="0" w:space="0" w:color="auto"/>
                      </w:divBdr>
                    </w:div>
                    <w:div w:id="371925023">
                      <w:marLeft w:val="0"/>
                      <w:marRight w:val="0"/>
                      <w:marTop w:val="0"/>
                      <w:marBottom w:val="0"/>
                      <w:divBdr>
                        <w:top w:val="none" w:sz="0" w:space="0" w:color="auto"/>
                        <w:left w:val="none" w:sz="0" w:space="0" w:color="auto"/>
                        <w:bottom w:val="none" w:sz="0" w:space="0" w:color="auto"/>
                        <w:right w:val="none" w:sz="0" w:space="0" w:color="auto"/>
                      </w:divBdr>
                    </w:div>
                    <w:div w:id="1592818372">
                      <w:marLeft w:val="0"/>
                      <w:marRight w:val="0"/>
                      <w:marTop w:val="0"/>
                      <w:marBottom w:val="0"/>
                      <w:divBdr>
                        <w:top w:val="none" w:sz="0" w:space="0" w:color="auto"/>
                        <w:left w:val="none" w:sz="0" w:space="0" w:color="auto"/>
                        <w:bottom w:val="none" w:sz="0" w:space="0" w:color="auto"/>
                        <w:right w:val="none" w:sz="0" w:space="0" w:color="auto"/>
                      </w:divBdr>
                    </w:div>
                    <w:div w:id="14692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4152">
          <w:marLeft w:val="0"/>
          <w:marRight w:val="0"/>
          <w:marTop w:val="0"/>
          <w:marBottom w:val="0"/>
          <w:divBdr>
            <w:top w:val="none" w:sz="0" w:space="0" w:color="auto"/>
            <w:left w:val="none" w:sz="0" w:space="0" w:color="auto"/>
            <w:bottom w:val="none" w:sz="0" w:space="0" w:color="auto"/>
            <w:right w:val="none" w:sz="0" w:space="0" w:color="auto"/>
          </w:divBdr>
          <w:divsChild>
            <w:div w:id="723868581">
              <w:marLeft w:val="0"/>
              <w:marRight w:val="0"/>
              <w:marTop w:val="0"/>
              <w:marBottom w:val="0"/>
              <w:divBdr>
                <w:top w:val="none" w:sz="0" w:space="0" w:color="auto"/>
                <w:left w:val="none" w:sz="0" w:space="0" w:color="auto"/>
                <w:bottom w:val="none" w:sz="0" w:space="0" w:color="auto"/>
                <w:right w:val="none" w:sz="0" w:space="0" w:color="auto"/>
              </w:divBdr>
              <w:divsChild>
                <w:div w:id="2129930968">
                  <w:marLeft w:val="0"/>
                  <w:marRight w:val="0"/>
                  <w:marTop w:val="0"/>
                  <w:marBottom w:val="0"/>
                  <w:divBdr>
                    <w:top w:val="none" w:sz="0" w:space="0" w:color="auto"/>
                    <w:left w:val="none" w:sz="0" w:space="0" w:color="auto"/>
                    <w:bottom w:val="none" w:sz="0" w:space="0" w:color="auto"/>
                    <w:right w:val="none" w:sz="0" w:space="0" w:color="auto"/>
                  </w:divBdr>
                </w:div>
                <w:div w:id="968362613">
                  <w:marLeft w:val="0"/>
                  <w:marRight w:val="0"/>
                  <w:marTop w:val="0"/>
                  <w:marBottom w:val="0"/>
                  <w:divBdr>
                    <w:top w:val="none" w:sz="0" w:space="0" w:color="auto"/>
                    <w:left w:val="none" w:sz="0" w:space="0" w:color="auto"/>
                    <w:bottom w:val="none" w:sz="0" w:space="0" w:color="auto"/>
                    <w:right w:val="none" w:sz="0" w:space="0" w:color="auto"/>
                  </w:divBdr>
                </w:div>
                <w:div w:id="2067795026">
                  <w:marLeft w:val="0"/>
                  <w:marRight w:val="0"/>
                  <w:marTop w:val="0"/>
                  <w:marBottom w:val="0"/>
                  <w:divBdr>
                    <w:top w:val="none" w:sz="0" w:space="0" w:color="auto"/>
                    <w:left w:val="none" w:sz="0" w:space="0" w:color="auto"/>
                    <w:bottom w:val="none" w:sz="0" w:space="0" w:color="auto"/>
                    <w:right w:val="none" w:sz="0" w:space="0" w:color="auto"/>
                  </w:divBdr>
                  <w:divsChild>
                    <w:div w:id="1177691903">
                      <w:marLeft w:val="0"/>
                      <w:marRight w:val="0"/>
                      <w:marTop w:val="0"/>
                      <w:marBottom w:val="0"/>
                      <w:divBdr>
                        <w:top w:val="none" w:sz="0" w:space="0" w:color="auto"/>
                        <w:left w:val="none" w:sz="0" w:space="0" w:color="auto"/>
                        <w:bottom w:val="none" w:sz="0" w:space="0" w:color="auto"/>
                        <w:right w:val="none" w:sz="0" w:space="0" w:color="auto"/>
                      </w:divBdr>
                    </w:div>
                    <w:div w:id="12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3159">
      <w:bodyDiv w:val="1"/>
      <w:marLeft w:val="0"/>
      <w:marRight w:val="0"/>
      <w:marTop w:val="0"/>
      <w:marBottom w:val="0"/>
      <w:divBdr>
        <w:top w:val="none" w:sz="0" w:space="0" w:color="auto"/>
        <w:left w:val="none" w:sz="0" w:space="0" w:color="auto"/>
        <w:bottom w:val="none" w:sz="0" w:space="0" w:color="auto"/>
        <w:right w:val="none" w:sz="0" w:space="0" w:color="auto"/>
      </w:divBdr>
    </w:div>
    <w:div w:id="585262171">
      <w:bodyDiv w:val="1"/>
      <w:marLeft w:val="0"/>
      <w:marRight w:val="0"/>
      <w:marTop w:val="0"/>
      <w:marBottom w:val="0"/>
      <w:divBdr>
        <w:top w:val="none" w:sz="0" w:space="0" w:color="auto"/>
        <w:left w:val="none" w:sz="0" w:space="0" w:color="auto"/>
        <w:bottom w:val="none" w:sz="0" w:space="0" w:color="auto"/>
        <w:right w:val="none" w:sz="0" w:space="0" w:color="auto"/>
      </w:divBdr>
      <w:divsChild>
        <w:div w:id="1110586472">
          <w:marLeft w:val="0"/>
          <w:marRight w:val="0"/>
          <w:marTop w:val="0"/>
          <w:marBottom w:val="0"/>
          <w:divBdr>
            <w:top w:val="dotted" w:sz="6" w:space="2" w:color="auto"/>
            <w:left w:val="dotted" w:sz="6" w:space="7" w:color="auto"/>
            <w:bottom w:val="dotted" w:sz="6" w:space="2" w:color="auto"/>
            <w:right w:val="dotted" w:sz="6" w:space="7" w:color="auto"/>
          </w:divBdr>
        </w:div>
      </w:divsChild>
    </w:div>
    <w:div w:id="642274667">
      <w:bodyDiv w:val="1"/>
      <w:marLeft w:val="0"/>
      <w:marRight w:val="0"/>
      <w:marTop w:val="0"/>
      <w:marBottom w:val="0"/>
      <w:divBdr>
        <w:top w:val="none" w:sz="0" w:space="0" w:color="auto"/>
        <w:left w:val="none" w:sz="0" w:space="0" w:color="auto"/>
        <w:bottom w:val="none" w:sz="0" w:space="0" w:color="auto"/>
        <w:right w:val="none" w:sz="0" w:space="0" w:color="auto"/>
      </w:divBdr>
    </w:div>
    <w:div w:id="681467600">
      <w:bodyDiv w:val="1"/>
      <w:marLeft w:val="0"/>
      <w:marRight w:val="0"/>
      <w:marTop w:val="0"/>
      <w:marBottom w:val="0"/>
      <w:divBdr>
        <w:top w:val="none" w:sz="0" w:space="0" w:color="auto"/>
        <w:left w:val="none" w:sz="0" w:space="0" w:color="auto"/>
        <w:bottom w:val="none" w:sz="0" w:space="0" w:color="auto"/>
        <w:right w:val="none" w:sz="0" w:space="0" w:color="auto"/>
      </w:divBdr>
      <w:divsChild>
        <w:div w:id="184098799">
          <w:marLeft w:val="0"/>
          <w:marRight w:val="0"/>
          <w:marTop w:val="0"/>
          <w:marBottom w:val="0"/>
          <w:divBdr>
            <w:top w:val="dotted" w:sz="6" w:space="2" w:color="auto"/>
            <w:left w:val="dotted" w:sz="6" w:space="7" w:color="auto"/>
            <w:bottom w:val="dotted" w:sz="6" w:space="2" w:color="auto"/>
            <w:right w:val="dotted" w:sz="6" w:space="7" w:color="auto"/>
          </w:divBdr>
        </w:div>
      </w:divsChild>
    </w:div>
    <w:div w:id="752049471">
      <w:bodyDiv w:val="1"/>
      <w:marLeft w:val="0"/>
      <w:marRight w:val="0"/>
      <w:marTop w:val="0"/>
      <w:marBottom w:val="0"/>
      <w:divBdr>
        <w:top w:val="none" w:sz="0" w:space="0" w:color="auto"/>
        <w:left w:val="none" w:sz="0" w:space="0" w:color="auto"/>
        <w:bottom w:val="none" w:sz="0" w:space="0" w:color="auto"/>
        <w:right w:val="none" w:sz="0" w:space="0" w:color="auto"/>
      </w:divBdr>
    </w:div>
    <w:div w:id="794176677">
      <w:bodyDiv w:val="1"/>
      <w:marLeft w:val="0"/>
      <w:marRight w:val="0"/>
      <w:marTop w:val="0"/>
      <w:marBottom w:val="0"/>
      <w:divBdr>
        <w:top w:val="none" w:sz="0" w:space="0" w:color="auto"/>
        <w:left w:val="none" w:sz="0" w:space="0" w:color="auto"/>
        <w:bottom w:val="none" w:sz="0" w:space="0" w:color="auto"/>
        <w:right w:val="none" w:sz="0" w:space="0" w:color="auto"/>
      </w:divBdr>
      <w:divsChild>
        <w:div w:id="938947055">
          <w:marLeft w:val="0"/>
          <w:marRight w:val="0"/>
          <w:marTop w:val="0"/>
          <w:marBottom w:val="0"/>
          <w:divBdr>
            <w:top w:val="dotted" w:sz="6" w:space="2" w:color="auto"/>
            <w:left w:val="dotted" w:sz="6" w:space="7" w:color="auto"/>
            <w:bottom w:val="dotted" w:sz="6" w:space="2" w:color="auto"/>
            <w:right w:val="dotted" w:sz="6" w:space="7" w:color="auto"/>
          </w:divBdr>
        </w:div>
      </w:divsChild>
    </w:div>
    <w:div w:id="970326880">
      <w:bodyDiv w:val="1"/>
      <w:marLeft w:val="0"/>
      <w:marRight w:val="0"/>
      <w:marTop w:val="0"/>
      <w:marBottom w:val="0"/>
      <w:divBdr>
        <w:top w:val="none" w:sz="0" w:space="0" w:color="auto"/>
        <w:left w:val="none" w:sz="0" w:space="0" w:color="auto"/>
        <w:bottom w:val="none" w:sz="0" w:space="0" w:color="auto"/>
        <w:right w:val="none" w:sz="0" w:space="0" w:color="auto"/>
      </w:divBdr>
    </w:div>
    <w:div w:id="994606774">
      <w:bodyDiv w:val="1"/>
      <w:marLeft w:val="0"/>
      <w:marRight w:val="0"/>
      <w:marTop w:val="0"/>
      <w:marBottom w:val="0"/>
      <w:divBdr>
        <w:top w:val="none" w:sz="0" w:space="0" w:color="auto"/>
        <w:left w:val="none" w:sz="0" w:space="0" w:color="auto"/>
        <w:bottom w:val="none" w:sz="0" w:space="0" w:color="auto"/>
        <w:right w:val="none" w:sz="0" w:space="0" w:color="auto"/>
      </w:divBdr>
      <w:divsChild>
        <w:div w:id="1173379722">
          <w:marLeft w:val="0"/>
          <w:marRight w:val="0"/>
          <w:marTop w:val="0"/>
          <w:marBottom w:val="0"/>
          <w:divBdr>
            <w:top w:val="none" w:sz="0" w:space="0" w:color="auto"/>
            <w:left w:val="none" w:sz="0" w:space="0" w:color="auto"/>
            <w:bottom w:val="none" w:sz="0" w:space="0" w:color="auto"/>
            <w:right w:val="none" w:sz="0" w:space="0" w:color="auto"/>
          </w:divBdr>
          <w:divsChild>
            <w:div w:id="333267020">
              <w:marLeft w:val="0"/>
              <w:marRight w:val="0"/>
              <w:marTop w:val="0"/>
              <w:marBottom w:val="0"/>
              <w:divBdr>
                <w:top w:val="none" w:sz="0" w:space="0" w:color="auto"/>
                <w:left w:val="none" w:sz="0" w:space="0" w:color="auto"/>
                <w:bottom w:val="none" w:sz="0" w:space="0" w:color="auto"/>
                <w:right w:val="none" w:sz="0" w:space="0" w:color="auto"/>
              </w:divBdr>
              <w:divsChild>
                <w:div w:id="1639454810">
                  <w:marLeft w:val="0"/>
                  <w:marRight w:val="0"/>
                  <w:marTop w:val="0"/>
                  <w:marBottom w:val="0"/>
                  <w:divBdr>
                    <w:top w:val="none" w:sz="0" w:space="0" w:color="auto"/>
                    <w:left w:val="none" w:sz="0" w:space="0" w:color="auto"/>
                    <w:bottom w:val="none" w:sz="0" w:space="0" w:color="auto"/>
                    <w:right w:val="none" w:sz="0" w:space="0" w:color="auto"/>
                  </w:divBdr>
                </w:div>
                <w:div w:id="1215311517">
                  <w:marLeft w:val="0"/>
                  <w:marRight w:val="0"/>
                  <w:marTop w:val="0"/>
                  <w:marBottom w:val="0"/>
                  <w:divBdr>
                    <w:top w:val="none" w:sz="0" w:space="0" w:color="auto"/>
                    <w:left w:val="none" w:sz="0" w:space="0" w:color="auto"/>
                    <w:bottom w:val="none" w:sz="0" w:space="0" w:color="auto"/>
                    <w:right w:val="none" w:sz="0" w:space="0" w:color="auto"/>
                  </w:divBdr>
                </w:div>
                <w:div w:id="1401249942">
                  <w:marLeft w:val="0"/>
                  <w:marRight w:val="0"/>
                  <w:marTop w:val="0"/>
                  <w:marBottom w:val="0"/>
                  <w:divBdr>
                    <w:top w:val="none" w:sz="0" w:space="0" w:color="auto"/>
                    <w:left w:val="none" w:sz="0" w:space="0" w:color="auto"/>
                    <w:bottom w:val="none" w:sz="0" w:space="0" w:color="auto"/>
                    <w:right w:val="none" w:sz="0" w:space="0" w:color="auto"/>
                  </w:divBdr>
                </w:div>
                <w:div w:id="70390447">
                  <w:marLeft w:val="0"/>
                  <w:marRight w:val="0"/>
                  <w:marTop w:val="0"/>
                  <w:marBottom w:val="0"/>
                  <w:divBdr>
                    <w:top w:val="none" w:sz="0" w:space="0" w:color="auto"/>
                    <w:left w:val="none" w:sz="0" w:space="0" w:color="auto"/>
                    <w:bottom w:val="none" w:sz="0" w:space="0" w:color="auto"/>
                    <w:right w:val="none" w:sz="0" w:space="0" w:color="auto"/>
                  </w:divBdr>
                </w:div>
                <w:div w:id="1045912679">
                  <w:marLeft w:val="0"/>
                  <w:marRight w:val="0"/>
                  <w:marTop w:val="0"/>
                  <w:marBottom w:val="0"/>
                  <w:divBdr>
                    <w:top w:val="none" w:sz="0" w:space="0" w:color="auto"/>
                    <w:left w:val="none" w:sz="0" w:space="0" w:color="auto"/>
                    <w:bottom w:val="none" w:sz="0" w:space="0" w:color="auto"/>
                    <w:right w:val="none" w:sz="0" w:space="0" w:color="auto"/>
                  </w:divBdr>
                </w:div>
                <w:div w:id="146438720">
                  <w:marLeft w:val="0"/>
                  <w:marRight w:val="0"/>
                  <w:marTop w:val="0"/>
                  <w:marBottom w:val="0"/>
                  <w:divBdr>
                    <w:top w:val="none" w:sz="0" w:space="0" w:color="auto"/>
                    <w:left w:val="none" w:sz="0" w:space="0" w:color="auto"/>
                    <w:bottom w:val="none" w:sz="0" w:space="0" w:color="auto"/>
                    <w:right w:val="none" w:sz="0" w:space="0" w:color="auto"/>
                  </w:divBdr>
                </w:div>
                <w:div w:id="553276537">
                  <w:marLeft w:val="0"/>
                  <w:marRight w:val="0"/>
                  <w:marTop w:val="0"/>
                  <w:marBottom w:val="0"/>
                  <w:divBdr>
                    <w:top w:val="none" w:sz="0" w:space="0" w:color="auto"/>
                    <w:left w:val="none" w:sz="0" w:space="0" w:color="auto"/>
                    <w:bottom w:val="none" w:sz="0" w:space="0" w:color="auto"/>
                    <w:right w:val="none" w:sz="0" w:space="0" w:color="auto"/>
                  </w:divBdr>
                </w:div>
                <w:div w:id="945695527">
                  <w:marLeft w:val="0"/>
                  <w:marRight w:val="0"/>
                  <w:marTop w:val="0"/>
                  <w:marBottom w:val="0"/>
                  <w:divBdr>
                    <w:top w:val="none" w:sz="0" w:space="0" w:color="auto"/>
                    <w:left w:val="none" w:sz="0" w:space="0" w:color="auto"/>
                    <w:bottom w:val="none" w:sz="0" w:space="0" w:color="auto"/>
                    <w:right w:val="none" w:sz="0" w:space="0" w:color="auto"/>
                  </w:divBdr>
                </w:div>
                <w:div w:id="2042440236">
                  <w:marLeft w:val="0"/>
                  <w:marRight w:val="0"/>
                  <w:marTop w:val="0"/>
                  <w:marBottom w:val="0"/>
                  <w:divBdr>
                    <w:top w:val="none" w:sz="0" w:space="0" w:color="auto"/>
                    <w:left w:val="none" w:sz="0" w:space="0" w:color="auto"/>
                    <w:bottom w:val="none" w:sz="0" w:space="0" w:color="auto"/>
                    <w:right w:val="none" w:sz="0" w:space="0" w:color="auto"/>
                  </w:divBdr>
                </w:div>
                <w:div w:id="1535776652">
                  <w:marLeft w:val="0"/>
                  <w:marRight w:val="0"/>
                  <w:marTop w:val="0"/>
                  <w:marBottom w:val="0"/>
                  <w:divBdr>
                    <w:top w:val="none" w:sz="0" w:space="0" w:color="auto"/>
                    <w:left w:val="none" w:sz="0" w:space="0" w:color="auto"/>
                    <w:bottom w:val="none" w:sz="0" w:space="0" w:color="auto"/>
                    <w:right w:val="none" w:sz="0" w:space="0" w:color="auto"/>
                  </w:divBdr>
                </w:div>
                <w:div w:id="1948002754">
                  <w:marLeft w:val="0"/>
                  <w:marRight w:val="0"/>
                  <w:marTop w:val="0"/>
                  <w:marBottom w:val="0"/>
                  <w:divBdr>
                    <w:top w:val="none" w:sz="0" w:space="0" w:color="auto"/>
                    <w:left w:val="none" w:sz="0" w:space="0" w:color="auto"/>
                    <w:bottom w:val="none" w:sz="0" w:space="0" w:color="auto"/>
                    <w:right w:val="none" w:sz="0" w:space="0" w:color="auto"/>
                  </w:divBdr>
                </w:div>
                <w:div w:id="297416874">
                  <w:marLeft w:val="0"/>
                  <w:marRight w:val="0"/>
                  <w:marTop w:val="0"/>
                  <w:marBottom w:val="0"/>
                  <w:divBdr>
                    <w:top w:val="none" w:sz="0" w:space="0" w:color="auto"/>
                    <w:left w:val="none" w:sz="0" w:space="0" w:color="auto"/>
                    <w:bottom w:val="none" w:sz="0" w:space="0" w:color="auto"/>
                    <w:right w:val="none" w:sz="0" w:space="0" w:color="auto"/>
                  </w:divBdr>
                </w:div>
                <w:div w:id="1616403497">
                  <w:marLeft w:val="0"/>
                  <w:marRight w:val="0"/>
                  <w:marTop w:val="0"/>
                  <w:marBottom w:val="0"/>
                  <w:divBdr>
                    <w:top w:val="none" w:sz="0" w:space="0" w:color="auto"/>
                    <w:left w:val="none" w:sz="0" w:space="0" w:color="auto"/>
                    <w:bottom w:val="none" w:sz="0" w:space="0" w:color="auto"/>
                    <w:right w:val="none" w:sz="0" w:space="0" w:color="auto"/>
                  </w:divBdr>
                </w:div>
                <w:div w:id="610547493">
                  <w:marLeft w:val="0"/>
                  <w:marRight w:val="0"/>
                  <w:marTop w:val="0"/>
                  <w:marBottom w:val="0"/>
                  <w:divBdr>
                    <w:top w:val="none" w:sz="0" w:space="0" w:color="auto"/>
                    <w:left w:val="none" w:sz="0" w:space="0" w:color="auto"/>
                    <w:bottom w:val="none" w:sz="0" w:space="0" w:color="auto"/>
                    <w:right w:val="none" w:sz="0" w:space="0" w:color="auto"/>
                  </w:divBdr>
                </w:div>
                <w:div w:id="342127493">
                  <w:marLeft w:val="0"/>
                  <w:marRight w:val="0"/>
                  <w:marTop w:val="0"/>
                  <w:marBottom w:val="0"/>
                  <w:divBdr>
                    <w:top w:val="none" w:sz="0" w:space="0" w:color="auto"/>
                    <w:left w:val="none" w:sz="0" w:space="0" w:color="auto"/>
                    <w:bottom w:val="none" w:sz="0" w:space="0" w:color="auto"/>
                    <w:right w:val="none" w:sz="0" w:space="0" w:color="auto"/>
                  </w:divBdr>
                </w:div>
                <w:div w:id="1840582140">
                  <w:marLeft w:val="0"/>
                  <w:marRight w:val="0"/>
                  <w:marTop w:val="0"/>
                  <w:marBottom w:val="0"/>
                  <w:divBdr>
                    <w:top w:val="none" w:sz="0" w:space="0" w:color="auto"/>
                    <w:left w:val="none" w:sz="0" w:space="0" w:color="auto"/>
                    <w:bottom w:val="none" w:sz="0" w:space="0" w:color="auto"/>
                    <w:right w:val="none" w:sz="0" w:space="0" w:color="auto"/>
                  </w:divBdr>
                </w:div>
                <w:div w:id="424695255">
                  <w:marLeft w:val="0"/>
                  <w:marRight w:val="0"/>
                  <w:marTop w:val="0"/>
                  <w:marBottom w:val="0"/>
                  <w:divBdr>
                    <w:top w:val="none" w:sz="0" w:space="0" w:color="auto"/>
                    <w:left w:val="none" w:sz="0" w:space="0" w:color="auto"/>
                    <w:bottom w:val="none" w:sz="0" w:space="0" w:color="auto"/>
                    <w:right w:val="none" w:sz="0" w:space="0" w:color="auto"/>
                  </w:divBdr>
                </w:div>
                <w:div w:id="919173709">
                  <w:marLeft w:val="0"/>
                  <w:marRight w:val="0"/>
                  <w:marTop w:val="0"/>
                  <w:marBottom w:val="0"/>
                  <w:divBdr>
                    <w:top w:val="none" w:sz="0" w:space="0" w:color="auto"/>
                    <w:left w:val="none" w:sz="0" w:space="0" w:color="auto"/>
                    <w:bottom w:val="none" w:sz="0" w:space="0" w:color="auto"/>
                    <w:right w:val="none" w:sz="0" w:space="0" w:color="auto"/>
                  </w:divBdr>
                </w:div>
                <w:div w:id="2143500291">
                  <w:marLeft w:val="0"/>
                  <w:marRight w:val="0"/>
                  <w:marTop w:val="0"/>
                  <w:marBottom w:val="0"/>
                  <w:divBdr>
                    <w:top w:val="none" w:sz="0" w:space="0" w:color="auto"/>
                    <w:left w:val="none" w:sz="0" w:space="0" w:color="auto"/>
                    <w:bottom w:val="none" w:sz="0" w:space="0" w:color="auto"/>
                    <w:right w:val="none" w:sz="0" w:space="0" w:color="auto"/>
                  </w:divBdr>
                </w:div>
                <w:div w:id="1798374505">
                  <w:marLeft w:val="0"/>
                  <w:marRight w:val="0"/>
                  <w:marTop w:val="0"/>
                  <w:marBottom w:val="0"/>
                  <w:divBdr>
                    <w:top w:val="none" w:sz="0" w:space="0" w:color="auto"/>
                    <w:left w:val="none" w:sz="0" w:space="0" w:color="auto"/>
                    <w:bottom w:val="none" w:sz="0" w:space="0" w:color="auto"/>
                    <w:right w:val="none" w:sz="0" w:space="0" w:color="auto"/>
                  </w:divBdr>
                </w:div>
                <w:div w:id="1246499992">
                  <w:marLeft w:val="0"/>
                  <w:marRight w:val="0"/>
                  <w:marTop w:val="0"/>
                  <w:marBottom w:val="0"/>
                  <w:divBdr>
                    <w:top w:val="none" w:sz="0" w:space="0" w:color="auto"/>
                    <w:left w:val="none" w:sz="0" w:space="0" w:color="auto"/>
                    <w:bottom w:val="none" w:sz="0" w:space="0" w:color="auto"/>
                    <w:right w:val="none" w:sz="0" w:space="0" w:color="auto"/>
                  </w:divBdr>
                  <w:divsChild>
                    <w:div w:id="699280817">
                      <w:marLeft w:val="0"/>
                      <w:marRight w:val="0"/>
                      <w:marTop w:val="0"/>
                      <w:marBottom w:val="0"/>
                      <w:divBdr>
                        <w:top w:val="none" w:sz="0" w:space="0" w:color="auto"/>
                        <w:left w:val="none" w:sz="0" w:space="0" w:color="auto"/>
                        <w:bottom w:val="none" w:sz="0" w:space="0" w:color="auto"/>
                        <w:right w:val="none" w:sz="0" w:space="0" w:color="auto"/>
                      </w:divBdr>
                    </w:div>
                    <w:div w:id="1707483490">
                      <w:marLeft w:val="0"/>
                      <w:marRight w:val="0"/>
                      <w:marTop w:val="0"/>
                      <w:marBottom w:val="0"/>
                      <w:divBdr>
                        <w:top w:val="none" w:sz="0" w:space="0" w:color="auto"/>
                        <w:left w:val="none" w:sz="0" w:space="0" w:color="auto"/>
                        <w:bottom w:val="none" w:sz="0" w:space="0" w:color="auto"/>
                        <w:right w:val="none" w:sz="0" w:space="0" w:color="auto"/>
                      </w:divBdr>
                    </w:div>
                    <w:div w:id="1230073148">
                      <w:marLeft w:val="0"/>
                      <w:marRight w:val="0"/>
                      <w:marTop w:val="0"/>
                      <w:marBottom w:val="0"/>
                      <w:divBdr>
                        <w:top w:val="none" w:sz="0" w:space="0" w:color="auto"/>
                        <w:left w:val="none" w:sz="0" w:space="0" w:color="auto"/>
                        <w:bottom w:val="none" w:sz="0" w:space="0" w:color="auto"/>
                        <w:right w:val="none" w:sz="0" w:space="0" w:color="auto"/>
                      </w:divBdr>
                    </w:div>
                    <w:div w:id="810635685">
                      <w:marLeft w:val="0"/>
                      <w:marRight w:val="0"/>
                      <w:marTop w:val="0"/>
                      <w:marBottom w:val="0"/>
                      <w:divBdr>
                        <w:top w:val="none" w:sz="0" w:space="0" w:color="auto"/>
                        <w:left w:val="none" w:sz="0" w:space="0" w:color="auto"/>
                        <w:bottom w:val="none" w:sz="0" w:space="0" w:color="auto"/>
                        <w:right w:val="none" w:sz="0" w:space="0" w:color="auto"/>
                      </w:divBdr>
                    </w:div>
                    <w:div w:id="1024139688">
                      <w:marLeft w:val="0"/>
                      <w:marRight w:val="0"/>
                      <w:marTop w:val="0"/>
                      <w:marBottom w:val="0"/>
                      <w:divBdr>
                        <w:top w:val="none" w:sz="0" w:space="0" w:color="auto"/>
                        <w:left w:val="none" w:sz="0" w:space="0" w:color="auto"/>
                        <w:bottom w:val="none" w:sz="0" w:space="0" w:color="auto"/>
                        <w:right w:val="none" w:sz="0" w:space="0" w:color="auto"/>
                      </w:divBdr>
                    </w:div>
                    <w:div w:id="722680278">
                      <w:marLeft w:val="0"/>
                      <w:marRight w:val="0"/>
                      <w:marTop w:val="0"/>
                      <w:marBottom w:val="0"/>
                      <w:divBdr>
                        <w:top w:val="none" w:sz="0" w:space="0" w:color="auto"/>
                        <w:left w:val="none" w:sz="0" w:space="0" w:color="auto"/>
                        <w:bottom w:val="none" w:sz="0" w:space="0" w:color="auto"/>
                        <w:right w:val="none" w:sz="0" w:space="0" w:color="auto"/>
                      </w:divBdr>
                    </w:div>
                    <w:div w:id="1425297809">
                      <w:marLeft w:val="0"/>
                      <w:marRight w:val="0"/>
                      <w:marTop w:val="0"/>
                      <w:marBottom w:val="0"/>
                      <w:divBdr>
                        <w:top w:val="none" w:sz="0" w:space="0" w:color="auto"/>
                        <w:left w:val="none" w:sz="0" w:space="0" w:color="auto"/>
                        <w:bottom w:val="none" w:sz="0" w:space="0" w:color="auto"/>
                        <w:right w:val="none" w:sz="0" w:space="0" w:color="auto"/>
                      </w:divBdr>
                    </w:div>
                    <w:div w:id="1319190869">
                      <w:marLeft w:val="0"/>
                      <w:marRight w:val="0"/>
                      <w:marTop w:val="0"/>
                      <w:marBottom w:val="0"/>
                      <w:divBdr>
                        <w:top w:val="none" w:sz="0" w:space="0" w:color="auto"/>
                        <w:left w:val="none" w:sz="0" w:space="0" w:color="auto"/>
                        <w:bottom w:val="none" w:sz="0" w:space="0" w:color="auto"/>
                        <w:right w:val="none" w:sz="0" w:space="0" w:color="auto"/>
                      </w:divBdr>
                    </w:div>
                    <w:div w:id="1948737022">
                      <w:marLeft w:val="0"/>
                      <w:marRight w:val="0"/>
                      <w:marTop w:val="0"/>
                      <w:marBottom w:val="0"/>
                      <w:divBdr>
                        <w:top w:val="none" w:sz="0" w:space="0" w:color="auto"/>
                        <w:left w:val="none" w:sz="0" w:space="0" w:color="auto"/>
                        <w:bottom w:val="none" w:sz="0" w:space="0" w:color="auto"/>
                        <w:right w:val="none" w:sz="0" w:space="0" w:color="auto"/>
                      </w:divBdr>
                    </w:div>
                    <w:div w:id="2129658013">
                      <w:marLeft w:val="0"/>
                      <w:marRight w:val="0"/>
                      <w:marTop w:val="0"/>
                      <w:marBottom w:val="0"/>
                      <w:divBdr>
                        <w:top w:val="none" w:sz="0" w:space="0" w:color="auto"/>
                        <w:left w:val="none" w:sz="0" w:space="0" w:color="auto"/>
                        <w:bottom w:val="none" w:sz="0" w:space="0" w:color="auto"/>
                        <w:right w:val="none" w:sz="0" w:space="0" w:color="auto"/>
                      </w:divBdr>
                    </w:div>
                    <w:div w:id="100226080">
                      <w:marLeft w:val="0"/>
                      <w:marRight w:val="0"/>
                      <w:marTop w:val="0"/>
                      <w:marBottom w:val="0"/>
                      <w:divBdr>
                        <w:top w:val="none" w:sz="0" w:space="0" w:color="auto"/>
                        <w:left w:val="none" w:sz="0" w:space="0" w:color="auto"/>
                        <w:bottom w:val="none" w:sz="0" w:space="0" w:color="auto"/>
                        <w:right w:val="none" w:sz="0" w:space="0" w:color="auto"/>
                      </w:divBdr>
                    </w:div>
                    <w:div w:id="1814520563">
                      <w:marLeft w:val="0"/>
                      <w:marRight w:val="0"/>
                      <w:marTop w:val="0"/>
                      <w:marBottom w:val="0"/>
                      <w:divBdr>
                        <w:top w:val="none" w:sz="0" w:space="0" w:color="auto"/>
                        <w:left w:val="none" w:sz="0" w:space="0" w:color="auto"/>
                        <w:bottom w:val="none" w:sz="0" w:space="0" w:color="auto"/>
                        <w:right w:val="none" w:sz="0" w:space="0" w:color="auto"/>
                      </w:divBdr>
                    </w:div>
                    <w:div w:id="681398039">
                      <w:marLeft w:val="0"/>
                      <w:marRight w:val="0"/>
                      <w:marTop w:val="0"/>
                      <w:marBottom w:val="0"/>
                      <w:divBdr>
                        <w:top w:val="none" w:sz="0" w:space="0" w:color="auto"/>
                        <w:left w:val="none" w:sz="0" w:space="0" w:color="auto"/>
                        <w:bottom w:val="none" w:sz="0" w:space="0" w:color="auto"/>
                        <w:right w:val="none" w:sz="0" w:space="0" w:color="auto"/>
                      </w:divBdr>
                    </w:div>
                    <w:div w:id="1245996291">
                      <w:marLeft w:val="0"/>
                      <w:marRight w:val="0"/>
                      <w:marTop w:val="0"/>
                      <w:marBottom w:val="0"/>
                      <w:divBdr>
                        <w:top w:val="none" w:sz="0" w:space="0" w:color="auto"/>
                        <w:left w:val="none" w:sz="0" w:space="0" w:color="auto"/>
                        <w:bottom w:val="none" w:sz="0" w:space="0" w:color="auto"/>
                        <w:right w:val="none" w:sz="0" w:space="0" w:color="auto"/>
                      </w:divBdr>
                    </w:div>
                    <w:div w:id="1358238273">
                      <w:marLeft w:val="0"/>
                      <w:marRight w:val="0"/>
                      <w:marTop w:val="0"/>
                      <w:marBottom w:val="0"/>
                      <w:divBdr>
                        <w:top w:val="none" w:sz="0" w:space="0" w:color="auto"/>
                        <w:left w:val="none" w:sz="0" w:space="0" w:color="auto"/>
                        <w:bottom w:val="none" w:sz="0" w:space="0" w:color="auto"/>
                        <w:right w:val="none" w:sz="0" w:space="0" w:color="auto"/>
                      </w:divBdr>
                    </w:div>
                    <w:div w:id="1449159495">
                      <w:marLeft w:val="0"/>
                      <w:marRight w:val="0"/>
                      <w:marTop w:val="0"/>
                      <w:marBottom w:val="0"/>
                      <w:divBdr>
                        <w:top w:val="none" w:sz="0" w:space="0" w:color="auto"/>
                        <w:left w:val="none" w:sz="0" w:space="0" w:color="auto"/>
                        <w:bottom w:val="none" w:sz="0" w:space="0" w:color="auto"/>
                        <w:right w:val="none" w:sz="0" w:space="0" w:color="auto"/>
                      </w:divBdr>
                    </w:div>
                    <w:div w:id="959992017">
                      <w:marLeft w:val="0"/>
                      <w:marRight w:val="0"/>
                      <w:marTop w:val="0"/>
                      <w:marBottom w:val="0"/>
                      <w:divBdr>
                        <w:top w:val="none" w:sz="0" w:space="0" w:color="auto"/>
                        <w:left w:val="none" w:sz="0" w:space="0" w:color="auto"/>
                        <w:bottom w:val="none" w:sz="0" w:space="0" w:color="auto"/>
                        <w:right w:val="none" w:sz="0" w:space="0" w:color="auto"/>
                      </w:divBdr>
                    </w:div>
                    <w:div w:id="309139856">
                      <w:marLeft w:val="0"/>
                      <w:marRight w:val="0"/>
                      <w:marTop w:val="0"/>
                      <w:marBottom w:val="0"/>
                      <w:divBdr>
                        <w:top w:val="none" w:sz="0" w:space="0" w:color="auto"/>
                        <w:left w:val="none" w:sz="0" w:space="0" w:color="auto"/>
                        <w:bottom w:val="none" w:sz="0" w:space="0" w:color="auto"/>
                        <w:right w:val="none" w:sz="0" w:space="0" w:color="auto"/>
                      </w:divBdr>
                    </w:div>
                    <w:div w:id="1086852386">
                      <w:marLeft w:val="0"/>
                      <w:marRight w:val="0"/>
                      <w:marTop w:val="0"/>
                      <w:marBottom w:val="0"/>
                      <w:divBdr>
                        <w:top w:val="none" w:sz="0" w:space="0" w:color="auto"/>
                        <w:left w:val="none" w:sz="0" w:space="0" w:color="auto"/>
                        <w:bottom w:val="none" w:sz="0" w:space="0" w:color="auto"/>
                        <w:right w:val="none" w:sz="0" w:space="0" w:color="auto"/>
                      </w:divBdr>
                    </w:div>
                    <w:div w:id="15882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9863">
          <w:marLeft w:val="0"/>
          <w:marRight w:val="0"/>
          <w:marTop w:val="0"/>
          <w:marBottom w:val="0"/>
          <w:divBdr>
            <w:top w:val="none" w:sz="0" w:space="0" w:color="auto"/>
            <w:left w:val="none" w:sz="0" w:space="0" w:color="auto"/>
            <w:bottom w:val="none" w:sz="0" w:space="0" w:color="auto"/>
            <w:right w:val="none" w:sz="0" w:space="0" w:color="auto"/>
          </w:divBdr>
          <w:divsChild>
            <w:div w:id="1239899101">
              <w:marLeft w:val="0"/>
              <w:marRight w:val="0"/>
              <w:marTop w:val="0"/>
              <w:marBottom w:val="0"/>
              <w:divBdr>
                <w:top w:val="none" w:sz="0" w:space="0" w:color="auto"/>
                <w:left w:val="none" w:sz="0" w:space="0" w:color="auto"/>
                <w:bottom w:val="none" w:sz="0" w:space="0" w:color="auto"/>
                <w:right w:val="none" w:sz="0" w:space="0" w:color="auto"/>
              </w:divBdr>
              <w:divsChild>
                <w:div w:id="221990257">
                  <w:marLeft w:val="0"/>
                  <w:marRight w:val="0"/>
                  <w:marTop w:val="0"/>
                  <w:marBottom w:val="0"/>
                  <w:divBdr>
                    <w:top w:val="none" w:sz="0" w:space="0" w:color="auto"/>
                    <w:left w:val="none" w:sz="0" w:space="0" w:color="auto"/>
                    <w:bottom w:val="none" w:sz="0" w:space="0" w:color="auto"/>
                    <w:right w:val="none" w:sz="0" w:space="0" w:color="auto"/>
                  </w:divBdr>
                </w:div>
                <w:div w:id="1949652214">
                  <w:marLeft w:val="0"/>
                  <w:marRight w:val="0"/>
                  <w:marTop w:val="0"/>
                  <w:marBottom w:val="0"/>
                  <w:divBdr>
                    <w:top w:val="none" w:sz="0" w:space="0" w:color="auto"/>
                    <w:left w:val="none" w:sz="0" w:space="0" w:color="auto"/>
                    <w:bottom w:val="none" w:sz="0" w:space="0" w:color="auto"/>
                    <w:right w:val="none" w:sz="0" w:space="0" w:color="auto"/>
                  </w:divBdr>
                </w:div>
                <w:div w:id="299500270">
                  <w:marLeft w:val="0"/>
                  <w:marRight w:val="0"/>
                  <w:marTop w:val="0"/>
                  <w:marBottom w:val="0"/>
                  <w:divBdr>
                    <w:top w:val="none" w:sz="0" w:space="0" w:color="auto"/>
                    <w:left w:val="none" w:sz="0" w:space="0" w:color="auto"/>
                    <w:bottom w:val="none" w:sz="0" w:space="0" w:color="auto"/>
                    <w:right w:val="none" w:sz="0" w:space="0" w:color="auto"/>
                  </w:divBdr>
                </w:div>
                <w:div w:id="1734428416">
                  <w:marLeft w:val="0"/>
                  <w:marRight w:val="0"/>
                  <w:marTop w:val="0"/>
                  <w:marBottom w:val="0"/>
                  <w:divBdr>
                    <w:top w:val="none" w:sz="0" w:space="0" w:color="auto"/>
                    <w:left w:val="none" w:sz="0" w:space="0" w:color="auto"/>
                    <w:bottom w:val="none" w:sz="0" w:space="0" w:color="auto"/>
                    <w:right w:val="none" w:sz="0" w:space="0" w:color="auto"/>
                  </w:divBdr>
                </w:div>
                <w:div w:id="1747796352">
                  <w:marLeft w:val="0"/>
                  <w:marRight w:val="0"/>
                  <w:marTop w:val="0"/>
                  <w:marBottom w:val="0"/>
                  <w:divBdr>
                    <w:top w:val="none" w:sz="0" w:space="0" w:color="auto"/>
                    <w:left w:val="none" w:sz="0" w:space="0" w:color="auto"/>
                    <w:bottom w:val="none" w:sz="0" w:space="0" w:color="auto"/>
                    <w:right w:val="none" w:sz="0" w:space="0" w:color="auto"/>
                  </w:divBdr>
                </w:div>
                <w:div w:id="1947107195">
                  <w:marLeft w:val="0"/>
                  <w:marRight w:val="0"/>
                  <w:marTop w:val="0"/>
                  <w:marBottom w:val="0"/>
                  <w:divBdr>
                    <w:top w:val="none" w:sz="0" w:space="0" w:color="auto"/>
                    <w:left w:val="none" w:sz="0" w:space="0" w:color="auto"/>
                    <w:bottom w:val="none" w:sz="0" w:space="0" w:color="auto"/>
                    <w:right w:val="none" w:sz="0" w:space="0" w:color="auto"/>
                  </w:divBdr>
                </w:div>
                <w:div w:id="1363088778">
                  <w:marLeft w:val="0"/>
                  <w:marRight w:val="0"/>
                  <w:marTop w:val="0"/>
                  <w:marBottom w:val="0"/>
                  <w:divBdr>
                    <w:top w:val="none" w:sz="0" w:space="0" w:color="auto"/>
                    <w:left w:val="none" w:sz="0" w:space="0" w:color="auto"/>
                    <w:bottom w:val="none" w:sz="0" w:space="0" w:color="auto"/>
                    <w:right w:val="none" w:sz="0" w:space="0" w:color="auto"/>
                  </w:divBdr>
                </w:div>
                <w:div w:id="1748066268">
                  <w:marLeft w:val="0"/>
                  <w:marRight w:val="0"/>
                  <w:marTop w:val="0"/>
                  <w:marBottom w:val="0"/>
                  <w:divBdr>
                    <w:top w:val="none" w:sz="0" w:space="0" w:color="auto"/>
                    <w:left w:val="none" w:sz="0" w:space="0" w:color="auto"/>
                    <w:bottom w:val="none" w:sz="0" w:space="0" w:color="auto"/>
                    <w:right w:val="none" w:sz="0" w:space="0" w:color="auto"/>
                  </w:divBdr>
                </w:div>
                <w:div w:id="259530684">
                  <w:marLeft w:val="0"/>
                  <w:marRight w:val="0"/>
                  <w:marTop w:val="0"/>
                  <w:marBottom w:val="0"/>
                  <w:divBdr>
                    <w:top w:val="none" w:sz="0" w:space="0" w:color="auto"/>
                    <w:left w:val="none" w:sz="0" w:space="0" w:color="auto"/>
                    <w:bottom w:val="none" w:sz="0" w:space="0" w:color="auto"/>
                    <w:right w:val="none" w:sz="0" w:space="0" w:color="auto"/>
                  </w:divBdr>
                </w:div>
                <w:div w:id="29579029">
                  <w:marLeft w:val="0"/>
                  <w:marRight w:val="0"/>
                  <w:marTop w:val="0"/>
                  <w:marBottom w:val="0"/>
                  <w:divBdr>
                    <w:top w:val="none" w:sz="0" w:space="0" w:color="auto"/>
                    <w:left w:val="none" w:sz="0" w:space="0" w:color="auto"/>
                    <w:bottom w:val="none" w:sz="0" w:space="0" w:color="auto"/>
                    <w:right w:val="none" w:sz="0" w:space="0" w:color="auto"/>
                  </w:divBdr>
                </w:div>
                <w:div w:id="1381902902">
                  <w:marLeft w:val="0"/>
                  <w:marRight w:val="0"/>
                  <w:marTop w:val="0"/>
                  <w:marBottom w:val="0"/>
                  <w:divBdr>
                    <w:top w:val="none" w:sz="0" w:space="0" w:color="auto"/>
                    <w:left w:val="none" w:sz="0" w:space="0" w:color="auto"/>
                    <w:bottom w:val="none" w:sz="0" w:space="0" w:color="auto"/>
                    <w:right w:val="none" w:sz="0" w:space="0" w:color="auto"/>
                  </w:divBdr>
                </w:div>
                <w:div w:id="2108844393">
                  <w:marLeft w:val="0"/>
                  <w:marRight w:val="0"/>
                  <w:marTop w:val="0"/>
                  <w:marBottom w:val="0"/>
                  <w:divBdr>
                    <w:top w:val="none" w:sz="0" w:space="0" w:color="auto"/>
                    <w:left w:val="none" w:sz="0" w:space="0" w:color="auto"/>
                    <w:bottom w:val="none" w:sz="0" w:space="0" w:color="auto"/>
                    <w:right w:val="none" w:sz="0" w:space="0" w:color="auto"/>
                  </w:divBdr>
                </w:div>
                <w:div w:id="2107311230">
                  <w:marLeft w:val="0"/>
                  <w:marRight w:val="0"/>
                  <w:marTop w:val="0"/>
                  <w:marBottom w:val="0"/>
                  <w:divBdr>
                    <w:top w:val="none" w:sz="0" w:space="0" w:color="auto"/>
                    <w:left w:val="none" w:sz="0" w:space="0" w:color="auto"/>
                    <w:bottom w:val="none" w:sz="0" w:space="0" w:color="auto"/>
                    <w:right w:val="none" w:sz="0" w:space="0" w:color="auto"/>
                  </w:divBdr>
                </w:div>
                <w:div w:id="1811245105">
                  <w:marLeft w:val="0"/>
                  <w:marRight w:val="0"/>
                  <w:marTop w:val="0"/>
                  <w:marBottom w:val="0"/>
                  <w:divBdr>
                    <w:top w:val="none" w:sz="0" w:space="0" w:color="auto"/>
                    <w:left w:val="none" w:sz="0" w:space="0" w:color="auto"/>
                    <w:bottom w:val="none" w:sz="0" w:space="0" w:color="auto"/>
                    <w:right w:val="none" w:sz="0" w:space="0" w:color="auto"/>
                  </w:divBdr>
                </w:div>
                <w:div w:id="1452170441">
                  <w:marLeft w:val="0"/>
                  <w:marRight w:val="0"/>
                  <w:marTop w:val="0"/>
                  <w:marBottom w:val="0"/>
                  <w:divBdr>
                    <w:top w:val="none" w:sz="0" w:space="0" w:color="auto"/>
                    <w:left w:val="none" w:sz="0" w:space="0" w:color="auto"/>
                    <w:bottom w:val="none" w:sz="0" w:space="0" w:color="auto"/>
                    <w:right w:val="none" w:sz="0" w:space="0" w:color="auto"/>
                  </w:divBdr>
                </w:div>
                <w:div w:id="1055660882">
                  <w:marLeft w:val="0"/>
                  <w:marRight w:val="0"/>
                  <w:marTop w:val="0"/>
                  <w:marBottom w:val="0"/>
                  <w:divBdr>
                    <w:top w:val="none" w:sz="0" w:space="0" w:color="auto"/>
                    <w:left w:val="none" w:sz="0" w:space="0" w:color="auto"/>
                    <w:bottom w:val="none" w:sz="0" w:space="0" w:color="auto"/>
                    <w:right w:val="none" w:sz="0" w:space="0" w:color="auto"/>
                  </w:divBdr>
                </w:div>
                <w:div w:id="739013732">
                  <w:marLeft w:val="0"/>
                  <w:marRight w:val="0"/>
                  <w:marTop w:val="0"/>
                  <w:marBottom w:val="0"/>
                  <w:divBdr>
                    <w:top w:val="none" w:sz="0" w:space="0" w:color="auto"/>
                    <w:left w:val="none" w:sz="0" w:space="0" w:color="auto"/>
                    <w:bottom w:val="none" w:sz="0" w:space="0" w:color="auto"/>
                    <w:right w:val="none" w:sz="0" w:space="0" w:color="auto"/>
                  </w:divBdr>
                </w:div>
                <w:div w:id="1131051506">
                  <w:marLeft w:val="0"/>
                  <w:marRight w:val="0"/>
                  <w:marTop w:val="0"/>
                  <w:marBottom w:val="0"/>
                  <w:divBdr>
                    <w:top w:val="none" w:sz="0" w:space="0" w:color="auto"/>
                    <w:left w:val="none" w:sz="0" w:space="0" w:color="auto"/>
                    <w:bottom w:val="none" w:sz="0" w:space="0" w:color="auto"/>
                    <w:right w:val="none" w:sz="0" w:space="0" w:color="auto"/>
                  </w:divBdr>
                </w:div>
                <w:div w:id="1607343280">
                  <w:marLeft w:val="0"/>
                  <w:marRight w:val="0"/>
                  <w:marTop w:val="0"/>
                  <w:marBottom w:val="0"/>
                  <w:divBdr>
                    <w:top w:val="none" w:sz="0" w:space="0" w:color="auto"/>
                    <w:left w:val="none" w:sz="0" w:space="0" w:color="auto"/>
                    <w:bottom w:val="none" w:sz="0" w:space="0" w:color="auto"/>
                    <w:right w:val="none" w:sz="0" w:space="0" w:color="auto"/>
                  </w:divBdr>
                </w:div>
                <w:div w:id="374357459">
                  <w:marLeft w:val="0"/>
                  <w:marRight w:val="0"/>
                  <w:marTop w:val="0"/>
                  <w:marBottom w:val="0"/>
                  <w:divBdr>
                    <w:top w:val="none" w:sz="0" w:space="0" w:color="auto"/>
                    <w:left w:val="none" w:sz="0" w:space="0" w:color="auto"/>
                    <w:bottom w:val="none" w:sz="0" w:space="0" w:color="auto"/>
                    <w:right w:val="none" w:sz="0" w:space="0" w:color="auto"/>
                  </w:divBdr>
                </w:div>
                <w:div w:id="1479109747">
                  <w:marLeft w:val="0"/>
                  <w:marRight w:val="0"/>
                  <w:marTop w:val="0"/>
                  <w:marBottom w:val="0"/>
                  <w:divBdr>
                    <w:top w:val="none" w:sz="0" w:space="0" w:color="auto"/>
                    <w:left w:val="none" w:sz="0" w:space="0" w:color="auto"/>
                    <w:bottom w:val="none" w:sz="0" w:space="0" w:color="auto"/>
                    <w:right w:val="none" w:sz="0" w:space="0" w:color="auto"/>
                  </w:divBdr>
                </w:div>
                <w:div w:id="371852618">
                  <w:marLeft w:val="0"/>
                  <w:marRight w:val="0"/>
                  <w:marTop w:val="0"/>
                  <w:marBottom w:val="0"/>
                  <w:divBdr>
                    <w:top w:val="none" w:sz="0" w:space="0" w:color="auto"/>
                    <w:left w:val="none" w:sz="0" w:space="0" w:color="auto"/>
                    <w:bottom w:val="none" w:sz="0" w:space="0" w:color="auto"/>
                    <w:right w:val="none" w:sz="0" w:space="0" w:color="auto"/>
                  </w:divBdr>
                </w:div>
                <w:div w:id="1717003602">
                  <w:marLeft w:val="0"/>
                  <w:marRight w:val="0"/>
                  <w:marTop w:val="0"/>
                  <w:marBottom w:val="0"/>
                  <w:divBdr>
                    <w:top w:val="none" w:sz="0" w:space="0" w:color="auto"/>
                    <w:left w:val="none" w:sz="0" w:space="0" w:color="auto"/>
                    <w:bottom w:val="none" w:sz="0" w:space="0" w:color="auto"/>
                    <w:right w:val="none" w:sz="0" w:space="0" w:color="auto"/>
                  </w:divBdr>
                </w:div>
                <w:div w:id="523519731">
                  <w:marLeft w:val="0"/>
                  <w:marRight w:val="0"/>
                  <w:marTop w:val="0"/>
                  <w:marBottom w:val="0"/>
                  <w:divBdr>
                    <w:top w:val="none" w:sz="0" w:space="0" w:color="auto"/>
                    <w:left w:val="none" w:sz="0" w:space="0" w:color="auto"/>
                    <w:bottom w:val="none" w:sz="0" w:space="0" w:color="auto"/>
                    <w:right w:val="none" w:sz="0" w:space="0" w:color="auto"/>
                  </w:divBdr>
                </w:div>
                <w:div w:id="62217355">
                  <w:marLeft w:val="0"/>
                  <w:marRight w:val="0"/>
                  <w:marTop w:val="0"/>
                  <w:marBottom w:val="0"/>
                  <w:divBdr>
                    <w:top w:val="none" w:sz="0" w:space="0" w:color="auto"/>
                    <w:left w:val="none" w:sz="0" w:space="0" w:color="auto"/>
                    <w:bottom w:val="none" w:sz="0" w:space="0" w:color="auto"/>
                    <w:right w:val="none" w:sz="0" w:space="0" w:color="auto"/>
                  </w:divBdr>
                </w:div>
                <w:div w:id="1636519030">
                  <w:marLeft w:val="0"/>
                  <w:marRight w:val="0"/>
                  <w:marTop w:val="0"/>
                  <w:marBottom w:val="0"/>
                  <w:divBdr>
                    <w:top w:val="none" w:sz="0" w:space="0" w:color="auto"/>
                    <w:left w:val="none" w:sz="0" w:space="0" w:color="auto"/>
                    <w:bottom w:val="none" w:sz="0" w:space="0" w:color="auto"/>
                    <w:right w:val="none" w:sz="0" w:space="0" w:color="auto"/>
                  </w:divBdr>
                </w:div>
                <w:div w:id="1484153346">
                  <w:marLeft w:val="0"/>
                  <w:marRight w:val="0"/>
                  <w:marTop w:val="0"/>
                  <w:marBottom w:val="0"/>
                  <w:divBdr>
                    <w:top w:val="none" w:sz="0" w:space="0" w:color="auto"/>
                    <w:left w:val="none" w:sz="0" w:space="0" w:color="auto"/>
                    <w:bottom w:val="none" w:sz="0" w:space="0" w:color="auto"/>
                    <w:right w:val="none" w:sz="0" w:space="0" w:color="auto"/>
                  </w:divBdr>
                </w:div>
                <w:div w:id="2079400953">
                  <w:marLeft w:val="0"/>
                  <w:marRight w:val="0"/>
                  <w:marTop w:val="0"/>
                  <w:marBottom w:val="0"/>
                  <w:divBdr>
                    <w:top w:val="none" w:sz="0" w:space="0" w:color="auto"/>
                    <w:left w:val="none" w:sz="0" w:space="0" w:color="auto"/>
                    <w:bottom w:val="none" w:sz="0" w:space="0" w:color="auto"/>
                    <w:right w:val="none" w:sz="0" w:space="0" w:color="auto"/>
                  </w:divBdr>
                </w:div>
                <w:div w:id="520170311">
                  <w:marLeft w:val="0"/>
                  <w:marRight w:val="0"/>
                  <w:marTop w:val="0"/>
                  <w:marBottom w:val="0"/>
                  <w:divBdr>
                    <w:top w:val="none" w:sz="0" w:space="0" w:color="auto"/>
                    <w:left w:val="none" w:sz="0" w:space="0" w:color="auto"/>
                    <w:bottom w:val="none" w:sz="0" w:space="0" w:color="auto"/>
                    <w:right w:val="none" w:sz="0" w:space="0" w:color="auto"/>
                  </w:divBdr>
                </w:div>
                <w:div w:id="1627273256">
                  <w:marLeft w:val="0"/>
                  <w:marRight w:val="0"/>
                  <w:marTop w:val="0"/>
                  <w:marBottom w:val="0"/>
                  <w:divBdr>
                    <w:top w:val="none" w:sz="0" w:space="0" w:color="auto"/>
                    <w:left w:val="none" w:sz="0" w:space="0" w:color="auto"/>
                    <w:bottom w:val="none" w:sz="0" w:space="0" w:color="auto"/>
                    <w:right w:val="none" w:sz="0" w:space="0" w:color="auto"/>
                  </w:divBdr>
                </w:div>
                <w:div w:id="2030136405">
                  <w:marLeft w:val="0"/>
                  <w:marRight w:val="0"/>
                  <w:marTop w:val="0"/>
                  <w:marBottom w:val="0"/>
                  <w:divBdr>
                    <w:top w:val="none" w:sz="0" w:space="0" w:color="auto"/>
                    <w:left w:val="none" w:sz="0" w:space="0" w:color="auto"/>
                    <w:bottom w:val="none" w:sz="0" w:space="0" w:color="auto"/>
                    <w:right w:val="none" w:sz="0" w:space="0" w:color="auto"/>
                  </w:divBdr>
                </w:div>
                <w:div w:id="524825668">
                  <w:marLeft w:val="0"/>
                  <w:marRight w:val="0"/>
                  <w:marTop w:val="0"/>
                  <w:marBottom w:val="0"/>
                  <w:divBdr>
                    <w:top w:val="none" w:sz="0" w:space="0" w:color="auto"/>
                    <w:left w:val="none" w:sz="0" w:space="0" w:color="auto"/>
                    <w:bottom w:val="none" w:sz="0" w:space="0" w:color="auto"/>
                    <w:right w:val="none" w:sz="0" w:space="0" w:color="auto"/>
                  </w:divBdr>
                </w:div>
                <w:div w:id="1012344402">
                  <w:marLeft w:val="0"/>
                  <w:marRight w:val="0"/>
                  <w:marTop w:val="0"/>
                  <w:marBottom w:val="0"/>
                  <w:divBdr>
                    <w:top w:val="none" w:sz="0" w:space="0" w:color="auto"/>
                    <w:left w:val="none" w:sz="0" w:space="0" w:color="auto"/>
                    <w:bottom w:val="none" w:sz="0" w:space="0" w:color="auto"/>
                    <w:right w:val="none" w:sz="0" w:space="0" w:color="auto"/>
                  </w:divBdr>
                </w:div>
                <w:div w:id="960111052">
                  <w:marLeft w:val="0"/>
                  <w:marRight w:val="0"/>
                  <w:marTop w:val="0"/>
                  <w:marBottom w:val="0"/>
                  <w:divBdr>
                    <w:top w:val="none" w:sz="0" w:space="0" w:color="auto"/>
                    <w:left w:val="none" w:sz="0" w:space="0" w:color="auto"/>
                    <w:bottom w:val="none" w:sz="0" w:space="0" w:color="auto"/>
                    <w:right w:val="none" w:sz="0" w:space="0" w:color="auto"/>
                  </w:divBdr>
                </w:div>
                <w:div w:id="1054700157">
                  <w:marLeft w:val="0"/>
                  <w:marRight w:val="0"/>
                  <w:marTop w:val="0"/>
                  <w:marBottom w:val="0"/>
                  <w:divBdr>
                    <w:top w:val="none" w:sz="0" w:space="0" w:color="auto"/>
                    <w:left w:val="none" w:sz="0" w:space="0" w:color="auto"/>
                    <w:bottom w:val="none" w:sz="0" w:space="0" w:color="auto"/>
                    <w:right w:val="none" w:sz="0" w:space="0" w:color="auto"/>
                  </w:divBdr>
                  <w:divsChild>
                    <w:div w:id="717241134">
                      <w:marLeft w:val="0"/>
                      <w:marRight w:val="0"/>
                      <w:marTop w:val="0"/>
                      <w:marBottom w:val="0"/>
                      <w:divBdr>
                        <w:top w:val="none" w:sz="0" w:space="0" w:color="auto"/>
                        <w:left w:val="none" w:sz="0" w:space="0" w:color="auto"/>
                        <w:bottom w:val="none" w:sz="0" w:space="0" w:color="auto"/>
                        <w:right w:val="none" w:sz="0" w:space="0" w:color="auto"/>
                      </w:divBdr>
                    </w:div>
                    <w:div w:id="1546601096">
                      <w:marLeft w:val="0"/>
                      <w:marRight w:val="0"/>
                      <w:marTop w:val="0"/>
                      <w:marBottom w:val="0"/>
                      <w:divBdr>
                        <w:top w:val="none" w:sz="0" w:space="0" w:color="auto"/>
                        <w:left w:val="none" w:sz="0" w:space="0" w:color="auto"/>
                        <w:bottom w:val="none" w:sz="0" w:space="0" w:color="auto"/>
                        <w:right w:val="none" w:sz="0" w:space="0" w:color="auto"/>
                      </w:divBdr>
                    </w:div>
                    <w:div w:id="1758090810">
                      <w:marLeft w:val="0"/>
                      <w:marRight w:val="0"/>
                      <w:marTop w:val="0"/>
                      <w:marBottom w:val="0"/>
                      <w:divBdr>
                        <w:top w:val="none" w:sz="0" w:space="0" w:color="auto"/>
                        <w:left w:val="none" w:sz="0" w:space="0" w:color="auto"/>
                        <w:bottom w:val="none" w:sz="0" w:space="0" w:color="auto"/>
                        <w:right w:val="none" w:sz="0" w:space="0" w:color="auto"/>
                      </w:divBdr>
                    </w:div>
                    <w:div w:id="128129104">
                      <w:marLeft w:val="0"/>
                      <w:marRight w:val="0"/>
                      <w:marTop w:val="0"/>
                      <w:marBottom w:val="0"/>
                      <w:divBdr>
                        <w:top w:val="none" w:sz="0" w:space="0" w:color="auto"/>
                        <w:left w:val="none" w:sz="0" w:space="0" w:color="auto"/>
                        <w:bottom w:val="none" w:sz="0" w:space="0" w:color="auto"/>
                        <w:right w:val="none" w:sz="0" w:space="0" w:color="auto"/>
                      </w:divBdr>
                    </w:div>
                    <w:div w:id="1340110818">
                      <w:marLeft w:val="0"/>
                      <w:marRight w:val="0"/>
                      <w:marTop w:val="0"/>
                      <w:marBottom w:val="0"/>
                      <w:divBdr>
                        <w:top w:val="none" w:sz="0" w:space="0" w:color="auto"/>
                        <w:left w:val="none" w:sz="0" w:space="0" w:color="auto"/>
                        <w:bottom w:val="none" w:sz="0" w:space="0" w:color="auto"/>
                        <w:right w:val="none" w:sz="0" w:space="0" w:color="auto"/>
                      </w:divBdr>
                    </w:div>
                    <w:div w:id="1147284419">
                      <w:marLeft w:val="0"/>
                      <w:marRight w:val="0"/>
                      <w:marTop w:val="0"/>
                      <w:marBottom w:val="0"/>
                      <w:divBdr>
                        <w:top w:val="none" w:sz="0" w:space="0" w:color="auto"/>
                        <w:left w:val="none" w:sz="0" w:space="0" w:color="auto"/>
                        <w:bottom w:val="none" w:sz="0" w:space="0" w:color="auto"/>
                        <w:right w:val="none" w:sz="0" w:space="0" w:color="auto"/>
                      </w:divBdr>
                    </w:div>
                    <w:div w:id="1572156569">
                      <w:marLeft w:val="0"/>
                      <w:marRight w:val="0"/>
                      <w:marTop w:val="0"/>
                      <w:marBottom w:val="0"/>
                      <w:divBdr>
                        <w:top w:val="none" w:sz="0" w:space="0" w:color="auto"/>
                        <w:left w:val="none" w:sz="0" w:space="0" w:color="auto"/>
                        <w:bottom w:val="none" w:sz="0" w:space="0" w:color="auto"/>
                        <w:right w:val="none" w:sz="0" w:space="0" w:color="auto"/>
                      </w:divBdr>
                    </w:div>
                    <w:div w:id="1574926849">
                      <w:marLeft w:val="0"/>
                      <w:marRight w:val="0"/>
                      <w:marTop w:val="0"/>
                      <w:marBottom w:val="0"/>
                      <w:divBdr>
                        <w:top w:val="none" w:sz="0" w:space="0" w:color="auto"/>
                        <w:left w:val="none" w:sz="0" w:space="0" w:color="auto"/>
                        <w:bottom w:val="none" w:sz="0" w:space="0" w:color="auto"/>
                        <w:right w:val="none" w:sz="0" w:space="0" w:color="auto"/>
                      </w:divBdr>
                    </w:div>
                    <w:div w:id="385030619">
                      <w:marLeft w:val="0"/>
                      <w:marRight w:val="0"/>
                      <w:marTop w:val="0"/>
                      <w:marBottom w:val="0"/>
                      <w:divBdr>
                        <w:top w:val="none" w:sz="0" w:space="0" w:color="auto"/>
                        <w:left w:val="none" w:sz="0" w:space="0" w:color="auto"/>
                        <w:bottom w:val="none" w:sz="0" w:space="0" w:color="auto"/>
                        <w:right w:val="none" w:sz="0" w:space="0" w:color="auto"/>
                      </w:divBdr>
                    </w:div>
                    <w:div w:id="155153802">
                      <w:marLeft w:val="0"/>
                      <w:marRight w:val="0"/>
                      <w:marTop w:val="0"/>
                      <w:marBottom w:val="0"/>
                      <w:divBdr>
                        <w:top w:val="none" w:sz="0" w:space="0" w:color="auto"/>
                        <w:left w:val="none" w:sz="0" w:space="0" w:color="auto"/>
                        <w:bottom w:val="none" w:sz="0" w:space="0" w:color="auto"/>
                        <w:right w:val="none" w:sz="0" w:space="0" w:color="auto"/>
                      </w:divBdr>
                    </w:div>
                    <w:div w:id="1740245595">
                      <w:marLeft w:val="0"/>
                      <w:marRight w:val="0"/>
                      <w:marTop w:val="0"/>
                      <w:marBottom w:val="0"/>
                      <w:divBdr>
                        <w:top w:val="none" w:sz="0" w:space="0" w:color="auto"/>
                        <w:left w:val="none" w:sz="0" w:space="0" w:color="auto"/>
                        <w:bottom w:val="none" w:sz="0" w:space="0" w:color="auto"/>
                        <w:right w:val="none" w:sz="0" w:space="0" w:color="auto"/>
                      </w:divBdr>
                    </w:div>
                    <w:div w:id="1054233445">
                      <w:marLeft w:val="0"/>
                      <w:marRight w:val="0"/>
                      <w:marTop w:val="0"/>
                      <w:marBottom w:val="0"/>
                      <w:divBdr>
                        <w:top w:val="none" w:sz="0" w:space="0" w:color="auto"/>
                        <w:left w:val="none" w:sz="0" w:space="0" w:color="auto"/>
                        <w:bottom w:val="none" w:sz="0" w:space="0" w:color="auto"/>
                        <w:right w:val="none" w:sz="0" w:space="0" w:color="auto"/>
                      </w:divBdr>
                    </w:div>
                    <w:div w:id="1560901856">
                      <w:marLeft w:val="0"/>
                      <w:marRight w:val="0"/>
                      <w:marTop w:val="0"/>
                      <w:marBottom w:val="0"/>
                      <w:divBdr>
                        <w:top w:val="none" w:sz="0" w:space="0" w:color="auto"/>
                        <w:left w:val="none" w:sz="0" w:space="0" w:color="auto"/>
                        <w:bottom w:val="none" w:sz="0" w:space="0" w:color="auto"/>
                        <w:right w:val="none" w:sz="0" w:space="0" w:color="auto"/>
                      </w:divBdr>
                    </w:div>
                    <w:div w:id="1596595826">
                      <w:marLeft w:val="0"/>
                      <w:marRight w:val="0"/>
                      <w:marTop w:val="0"/>
                      <w:marBottom w:val="0"/>
                      <w:divBdr>
                        <w:top w:val="none" w:sz="0" w:space="0" w:color="auto"/>
                        <w:left w:val="none" w:sz="0" w:space="0" w:color="auto"/>
                        <w:bottom w:val="none" w:sz="0" w:space="0" w:color="auto"/>
                        <w:right w:val="none" w:sz="0" w:space="0" w:color="auto"/>
                      </w:divBdr>
                    </w:div>
                    <w:div w:id="318853339">
                      <w:marLeft w:val="0"/>
                      <w:marRight w:val="0"/>
                      <w:marTop w:val="0"/>
                      <w:marBottom w:val="0"/>
                      <w:divBdr>
                        <w:top w:val="none" w:sz="0" w:space="0" w:color="auto"/>
                        <w:left w:val="none" w:sz="0" w:space="0" w:color="auto"/>
                        <w:bottom w:val="none" w:sz="0" w:space="0" w:color="auto"/>
                        <w:right w:val="none" w:sz="0" w:space="0" w:color="auto"/>
                      </w:divBdr>
                    </w:div>
                    <w:div w:id="1865441823">
                      <w:marLeft w:val="0"/>
                      <w:marRight w:val="0"/>
                      <w:marTop w:val="0"/>
                      <w:marBottom w:val="0"/>
                      <w:divBdr>
                        <w:top w:val="none" w:sz="0" w:space="0" w:color="auto"/>
                        <w:left w:val="none" w:sz="0" w:space="0" w:color="auto"/>
                        <w:bottom w:val="none" w:sz="0" w:space="0" w:color="auto"/>
                        <w:right w:val="none" w:sz="0" w:space="0" w:color="auto"/>
                      </w:divBdr>
                    </w:div>
                    <w:div w:id="1843275502">
                      <w:marLeft w:val="0"/>
                      <w:marRight w:val="0"/>
                      <w:marTop w:val="0"/>
                      <w:marBottom w:val="0"/>
                      <w:divBdr>
                        <w:top w:val="none" w:sz="0" w:space="0" w:color="auto"/>
                        <w:left w:val="none" w:sz="0" w:space="0" w:color="auto"/>
                        <w:bottom w:val="none" w:sz="0" w:space="0" w:color="auto"/>
                        <w:right w:val="none" w:sz="0" w:space="0" w:color="auto"/>
                      </w:divBdr>
                    </w:div>
                    <w:div w:id="456262792">
                      <w:marLeft w:val="0"/>
                      <w:marRight w:val="0"/>
                      <w:marTop w:val="0"/>
                      <w:marBottom w:val="0"/>
                      <w:divBdr>
                        <w:top w:val="none" w:sz="0" w:space="0" w:color="auto"/>
                        <w:left w:val="none" w:sz="0" w:space="0" w:color="auto"/>
                        <w:bottom w:val="none" w:sz="0" w:space="0" w:color="auto"/>
                        <w:right w:val="none" w:sz="0" w:space="0" w:color="auto"/>
                      </w:divBdr>
                    </w:div>
                    <w:div w:id="1761873055">
                      <w:marLeft w:val="0"/>
                      <w:marRight w:val="0"/>
                      <w:marTop w:val="0"/>
                      <w:marBottom w:val="0"/>
                      <w:divBdr>
                        <w:top w:val="none" w:sz="0" w:space="0" w:color="auto"/>
                        <w:left w:val="none" w:sz="0" w:space="0" w:color="auto"/>
                        <w:bottom w:val="none" w:sz="0" w:space="0" w:color="auto"/>
                        <w:right w:val="none" w:sz="0" w:space="0" w:color="auto"/>
                      </w:divBdr>
                    </w:div>
                    <w:div w:id="987514072">
                      <w:marLeft w:val="0"/>
                      <w:marRight w:val="0"/>
                      <w:marTop w:val="0"/>
                      <w:marBottom w:val="0"/>
                      <w:divBdr>
                        <w:top w:val="none" w:sz="0" w:space="0" w:color="auto"/>
                        <w:left w:val="none" w:sz="0" w:space="0" w:color="auto"/>
                        <w:bottom w:val="none" w:sz="0" w:space="0" w:color="auto"/>
                        <w:right w:val="none" w:sz="0" w:space="0" w:color="auto"/>
                      </w:divBdr>
                    </w:div>
                    <w:div w:id="856232475">
                      <w:marLeft w:val="0"/>
                      <w:marRight w:val="0"/>
                      <w:marTop w:val="0"/>
                      <w:marBottom w:val="0"/>
                      <w:divBdr>
                        <w:top w:val="none" w:sz="0" w:space="0" w:color="auto"/>
                        <w:left w:val="none" w:sz="0" w:space="0" w:color="auto"/>
                        <w:bottom w:val="none" w:sz="0" w:space="0" w:color="auto"/>
                        <w:right w:val="none" w:sz="0" w:space="0" w:color="auto"/>
                      </w:divBdr>
                    </w:div>
                    <w:div w:id="325745377">
                      <w:marLeft w:val="0"/>
                      <w:marRight w:val="0"/>
                      <w:marTop w:val="0"/>
                      <w:marBottom w:val="0"/>
                      <w:divBdr>
                        <w:top w:val="none" w:sz="0" w:space="0" w:color="auto"/>
                        <w:left w:val="none" w:sz="0" w:space="0" w:color="auto"/>
                        <w:bottom w:val="none" w:sz="0" w:space="0" w:color="auto"/>
                        <w:right w:val="none" w:sz="0" w:space="0" w:color="auto"/>
                      </w:divBdr>
                    </w:div>
                    <w:div w:id="1042753928">
                      <w:marLeft w:val="0"/>
                      <w:marRight w:val="0"/>
                      <w:marTop w:val="0"/>
                      <w:marBottom w:val="0"/>
                      <w:divBdr>
                        <w:top w:val="none" w:sz="0" w:space="0" w:color="auto"/>
                        <w:left w:val="none" w:sz="0" w:space="0" w:color="auto"/>
                        <w:bottom w:val="none" w:sz="0" w:space="0" w:color="auto"/>
                        <w:right w:val="none" w:sz="0" w:space="0" w:color="auto"/>
                      </w:divBdr>
                    </w:div>
                    <w:div w:id="1507557064">
                      <w:marLeft w:val="0"/>
                      <w:marRight w:val="0"/>
                      <w:marTop w:val="0"/>
                      <w:marBottom w:val="0"/>
                      <w:divBdr>
                        <w:top w:val="none" w:sz="0" w:space="0" w:color="auto"/>
                        <w:left w:val="none" w:sz="0" w:space="0" w:color="auto"/>
                        <w:bottom w:val="none" w:sz="0" w:space="0" w:color="auto"/>
                        <w:right w:val="none" w:sz="0" w:space="0" w:color="auto"/>
                      </w:divBdr>
                    </w:div>
                    <w:div w:id="1519539190">
                      <w:marLeft w:val="0"/>
                      <w:marRight w:val="0"/>
                      <w:marTop w:val="0"/>
                      <w:marBottom w:val="0"/>
                      <w:divBdr>
                        <w:top w:val="none" w:sz="0" w:space="0" w:color="auto"/>
                        <w:left w:val="none" w:sz="0" w:space="0" w:color="auto"/>
                        <w:bottom w:val="none" w:sz="0" w:space="0" w:color="auto"/>
                        <w:right w:val="none" w:sz="0" w:space="0" w:color="auto"/>
                      </w:divBdr>
                    </w:div>
                    <w:div w:id="906499337">
                      <w:marLeft w:val="0"/>
                      <w:marRight w:val="0"/>
                      <w:marTop w:val="0"/>
                      <w:marBottom w:val="0"/>
                      <w:divBdr>
                        <w:top w:val="none" w:sz="0" w:space="0" w:color="auto"/>
                        <w:left w:val="none" w:sz="0" w:space="0" w:color="auto"/>
                        <w:bottom w:val="none" w:sz="0" w:space="0" w:color="auto"/>
                        <w:right w:val="none" w:sz="0" w:space="0" w:color="auto"/>
                      </w:divBdr>
                    </w:div>
                    <w:div w:id="102115204">
                      <w:marLeft w:val="0"/>
                      <w:marRight w:val="0"/>
                      <w:marTop w:val="0"/>
                      <w:marBottom w:val="0"/>
                      <w:divBdr>
                        <w:top w:val="none" w:sz="0" w:space="0" w:color="auto"/>
                        <w:left w:val="none" w:sz="0" w:space="0" w:color="auto"/>
                        <w:bottom w:val="none" w:sz="0" w:space="0" w:color="auto"/>
                        <w:right w:val="none" w:sz="0" w:space="0" w:color="auto"/>
                      </w:divBdr>
                    </w:div>
                    <w:div w:id="2085374723">
                      <w:marLeft w:val="0"/>
                      <w:marRight w:val="0"/>
                      <w:marTop w:val="0"/>
                      <w:marBottom w:val="0"/>
                      <w:divBdr>
                        <w:top w:val="none" w:sz="0" w:space="0" w:color="auto"/>
                        <w:left w:val="none" w:sz="0" w:space="0" w:color="auto"/>
                        <w:bottom w:val="none" w:sz="0" w:space="0" w:color="auto"/>
                        <w:right w:val="none" w:sz="0" w:space="0" w:color="auto"/>
                      </w:divBdr>
                    </w:div>
                    <w:div w:id="1152215505">
                      <w:marLeft w:val="0"/>
                      <w:marRight w:val="0"/>
                      <w:marTop w:val="0"/>
                      <w:marBottom w:val="0"/>
                      <w:divBdr>
                        <w:top w:val="none" w:sz="0" w:space="0" w:color="auto"/>
                        <w:left w:val="none" w:sz="0" w:space="0" w:color="auto"/>
                        <w:bottom w:val="none" w:sz="0" w:space="0" w:color="auto"/>
                        <w:right w:val="none" w:sz="0" w:space="0" w:color="auto"/>
                      </w:divBdr>
                    </w:div>
                    <w:div w:id="641889127">
                      <w:marLeft w:val="0"/>
                      <w:marRight w:val="0"/>
                      <w:marTop w:val="0"/>
                      <w:marBottom w:val="0"/>
                      <w:divBdr>
                        <w:top w:val="none" w:sz="0" w:space="0" w:color="auto"/>
                        <w:left w:val="none" w:sz="0" w:space="0" w:color="auto"/>
                        <w:bottom w:val="none" w:sz="0" w:space="0" w:color="auto"/>
                        <w:right w:val="none" w:sz="0" w:space="0" w:color="auto"/>
                      </w:divBdr>
                    </w:div>
                    <w:div w:id="1378747487">
                      <w:marLeft w:val="0"/>
                      <w:marRight w:val="0"/>
                      <w:marTop w:val="0"/>
                      <w:marBottom w:val="0"/>
                      <w:divBdr>
                        <w:top w:val="none" w:sz="0" w:space="0" w:color="auto"/>
                        <w:left w:val="none" w:sz="0" w:space="0" w:color="auto"/>
                        <w:bottom w:val="none" w:sz="0" w:space="0" w:color="auto"/>
                        <w:right w:val="none" w:sz="0" w:space="0" w:color="auto"/>
                      </w:divBdr>
                    </w:div>
                    <w:div w:id="685406230">
                      <w:marLeft w:val="0"/>
                      <w:marRight w:val="0"/>
                      <w:marTop w:val="0"/>
                      <w:marBottom w:val="0"/>
                      <w:divBdr>
                        <w:top w:val="none" w:sz="0" w:space="0" w:color="auto"/>
                        <w:left w:val="none" w:sz="0" w:space="0" w:color="auto"/>
                        <w:bottom w:val="none" w:sz="0" w:space="0" w:color="auto"/>
                        <w:right w:val="none" w:sz="0" w:space="0" w:color="auto"/>
                      </w:divBdr>
                    </w:div>
                    <w:div w:id="176890670">
                      <w:marLeft w:val="0"/>
                      <w:marRight w:val="0"/>
                      <w:marTop w:val="0"/>
                      <w:marBottom w:val="0"/>
                      <w:divBdr>
                        <w:top w:val="none" w:sz="0" w:space="0" w:color="auto"/>
                        <w:left w:val="none" w:sz="0" w:space="0" w:color="auto"/>
                        <w:bottom w:val="none" w:sz="0" w:space="0" w:color="auto"/>
                        <w:right w:val="none" w:sz="0" w:space="0" w:color="auto"/>
                      </w:divBdr>
                    </w:div>
                    <w:div w:id="670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33693">
          <w:marLeft w:val="0"/>
          <w:marRight w:val="0"/>
          <w:marTop w:val="0"/>
          <w:marBottom w:val="0"/>
          <w:divBdr>
            <w:top w:val="none" w:sz="0" w:space="0" w:color="auto"/>
            <w:left w:val="none" w:sz="0" w:space="0" w:color="auto"/>
            <w:bottom w:val="none" w:sz="0" w:space="0" w:color="auto"/>
            <w:right w:val="none" w:sz="0" w:space="0" w:color="auto"/>
          </w:divBdr>
          <w:divsChild>
            <w:div w:id="1493135898">
              <w:marLeft w:val="0"/>
              <w:marRight w:val="0"/>
              <w:marTop w:val="0"/>
              <w:marBottom w:val="0"/>
              <w:divBdr>
                <w:top w:val="none" w:sz="0" w:space="0" w:color="auto"/>
                <w:left w:val="none" w:sz="0" w:space="0" w:color="auto"/>
                <w:bottom w:val="none" w:sz="0" w:space="0" w:color="auto"/>
                <w:right w:val="none" w:sz="0" w:space="0" w:color="auto"/>
              </w:divBdr>
              <w:divsChild>
                <w:div w:id="649674423">
                  <w:marLeft w:val="0"/>
                  <w:marRight w:val="0"/>
                  <w:marTop w:val="0"/>
                  <w:marBottom w:val="0"/>
                  <w:divBdr>
                    <w:top w:val="none" w:sz="0" w:space="0" w:color="auto"/>
                    <w:left w:val="none" w:sz="0" w:space="0" w:color="auto"/>
                    <w:bottom w:val="none" w:sz="0" w:space="0" w:color="auto"/>
                    <w:right w:val="none" w:sz="0" w:space="0" w:color="auto"/>
                  </w:divBdr>
                </w:div>
                <w:div w:id="2059695546">
                  <w:marLeft w:val="0"/>
                  <w:marRight w:val="0"/>
                  <w:marTop w:val="0"/>
                  <w:marBottom w:val="0"/>
                  <w:divBdr>
                    <w:top w:val="none" w:sz="0" w:space="0" w:color="auto"/>
                    <w:left w:val="none" w:sz="0" w:space="0" w:color="auto"/>
                    <w:bottom w:val="none" w:sz="0" w:space="0" w:color="auto"/>
                    <w:right w:val="none" w:sz="0" w:space="0" w:color="auto"/>
                  </w:divBdr>
                </w:div>
                <w:div w:id="282662618">
                  <w:marLeft w:val="0"/>
                  <w:marRight w:val="0"/>
                  <w:marTop w:val="0"/>
                  <w:marBottom w:val="0"/>
                  <w:divBdr>
                    <w:top w:val="none" w:sz="0" w:space="0" w:color="auto"/>
                    <w:left w:val="none" w:sz="0" w:space="0" w:color="auto"/>
                    <w:bottom w:val="none" w:sz="0" w:space="0" w:color="auto"/>
                    <w:right w:val="none" w:sz="0" w:space="0" w:color="auto"/>
                  </w:divBdr>
                </w:div>
                <w:div w:id="856237522">
                  <w:marLeft w:val="0"/>
                  <w:marRight w:val="0"/>
                  <w:marTop w:val="0"/>
                  <w:marBottom w:val="0"/>
                  <w:divBdr>
                    <w:top w:val="none" w:sz="0" w:space="0" w:color="auto"/>
                    <w:left w:val="none" w:sz="0" w:space="0" w:color="auto"/>
                    <w:bottom w:val="none" w:sz="0" w:space="0" w:color="auto"/>
                    <w:right w:val="none" w:sz="0" w:space="0" w:color="auto"/>
                  </w:divBdr>
                </w:div>
                <w:div w:id="1776973406">
                  <w:marLeft w:val="0"/>
                  <w:marRight w:val="0"/>
                  <w:marTop w:val="0"/>
                  <w:marBottom w:val="0"/>
                  <w:divBdr>
                    <w:top w:val="none" w:sz="0" w:space="0" w:color="auto"/>
                    <w:left w:val="none" w:sz="0" w:space="0" w:color="auto"/>
                    <w:bottom w:val="none" w:sz="0" w:space="0" w:color="auto"/>
                    <w:right w:val="none" w:sz="0" w:space="0" w:color="auto"/>
                  </w:divBdr>
                </w:div>
                <w:div w:id="845481564">
                  <w:marLeft w:val="0"/>
                  <w:marRight w:val="0"/>
                  <w:marTop w:val="0"/>
                  <w:marBottom w:val="0"/>
                  <w:divBdr>
                    <w:top w:val="none" w:sz="0" w:space="0" w:color="auto"/>
                    <w:left w:val="none" w:sz="0" w:space="0" w:color="auto"/>
                    <w:bottom w:val="none" w:sz="0" w:space="0" w:color="auto"/>
                    <w:right w:val="none" w:sz="0" w:space="0" w:color="auto"/>
                  </w:divBdr>
                </w:div>
                <w:div w:id="2066415898">
                  <w:marLeft w:val="0"/>
                  <w:marRight w:val="0"/>
                  <w:marTop w:val="0"/>
                  <w:marBottom w:val="0"/>
                  <w:divBdr>
                    <w:top w:val="none" w:sz="0" w:space="0" w:color="auto"/>
                    <w:left w:val="none" w:sz="0" w:space="0" w:color="auto"/>
                    <w:bottom w:val="none" w:sz="0" w:space="0" w:color="auto"/>
                    <w:right w:val="none" w:sz="0" w:space="0" w:color="auto"/>
                  </w:divBdr>
                </w:div>
                <w:div w:id="1505629893">
                  <w:marLeft w:val="0"/>
                  <w:marRight w:val="0"/>
                  <w:marTop w:val="0"/>
                  <w:marBottom w:val="0"/>
                  <w:divBdr>
                    <w:top w:val="none" w:sz="0" w:space="0" w:color="auto"/>
                    <w:left w:val="none" w:sz="0" w:space="0" w:color="auto"/>
                    <w:bottom w:val="none" w:sz="0" w:space="0" w:color="auto"/>
                    <w:right w:val="none" w:sz="0" w:space="0" w:color="auto"/>
                  </w:divBdr>
                </w:div>
                <w:div w:id="506285358">
                  <w:marLeft w:val="0"/>
                  <w:marRight w:val="0"/>
                  <w:marTop w:val="0"/>
                  <w:marBottom w:val="0"/>
                  <w:divBdr>
                    <w:top w:val="none" w:sz="0" w:space="0" w:color="auto"/>
                    <w:left w:val="none" w:sz="0" w:space="0" w:color="auto"/>
                    <w:bottom w:val="none" w:sz="0" w:space="0" w:color="auto"/>
                    <w:right w:val="none" w:sz="0" w:space="0" w:color="auto"/>
                  </w:divBdr>
                </w:div>
                <w:div w:id="139419049">
                  <w:marLeft w:val="0"/>
                  <w:marRight w:val="0"/>
                  <w:marTop w:val="0"/>
                  <w:marBottom w:val="0"/>
                  <w:divBdr>
                    <w:top w:val="none" w:sz="0" w:space="0" w:color="auto"/>
                    <w:left w:val="none" w:sz="0" w:space="0" w:color="auto"/>
                    <w:bottom w:val="none" w:sz="0" w:space="0" w:color="auto"/>
                    <w:right w:val="none" w:sz="0" w:space="0" w:color="auto"/>
                  </w:divBdr>
                </w:div>
                <w:div w:id="994916648">
                  <w:marLeft w:val="0"/>
                  <w:marRight w:val="0"/>
                  <w:marTop w:val="0"/>
                  <w:marBottom w:val="0"/>
                  <w:divBdr>
                    <w:top w:val="none" w:sz="0" w:space="0" w:color="auto"/>
                    <w:left w:val="none" w:sz="0" w:space="0" w:color="auto"/>
                    <w:bottom w:val="none" w:sz="0" w:space="0" w:color="auto"/>
                    <w:right w:val="none" w:sz="0" w:space="0" w:color="auto"/>
                  </w:divBdr>
                </w:div>
                <w:div w:id="1485581986">
                  <w:marLeft w:val="0"/>
                  <w:marRight w:val="0"/>
                  <w:marTop w:val="0"/>
                  <w:marBottom w:val="0"/>
                  <w:divBdr>
                    <w:top w:val="none" w:sz="0" w:space="0" w:color="auto"/>
                    <w:left w:val="none" w:sz="0" w:space="0" w:color="auto"/>
                    <w:bottom w:val="none" w:sz="0" w:space="0" w:color="auto"/>
                    <w:right w:val="none" w:sz="0" w:space="0" w:color="auto"/>
                  </w:divBdr>
                </w:div>
                <w:div w:id="241178846">
                  <w:marLeft w:val="0"/>
                  <w:marRight w:val="0"/>
                  <w:marTop w:val="0"/>
                  <w:marBottom w:val="0"/>
                  <w:divBdr>
                    <w:top w:val="none" w:sz="0" w:space="0" w:color="auto"/>
                    <w:left w:val="none" w:sz="0" w:space="0" w:color="auto"/>
                    <w:bottom w:val="none" w:sz="0" w:space="0" w:color="auto"/>
                    <w:right w:val="none" w:sz="0" w:space="0" w:color="auto"/>
                  </w:divBdr>
                </w:div>
                <w:div w:id="55324280">
                  <w:marLeft w:val="0"/>
                  <w:marRight w:val="0"/>
                  <w:marTop w:val="0"/>
                  <w:marBottom w:val="0"/>
                  <w:divBdr>
                    <w:top w:val="none" w:sz="0" w:space="0" w:color="auto"/>
                    <w:left w:val="none" w:sz="0" w:space="0" w:color="auto"/>
                    <w:bottom w:val="none" w:sz="0" w:space="0" w:color="auto"/>
                    <w:right w:val="none" w:sz="0" w:space="0" w:color="auto"/>
                  </w:divBdr>
                </w:div>
                <w:div w:id="961035822">
                  <w:marLeft w:val="0"/>
                  <w:marRight w:val="0"/>
                  <w:marTop w:val="0"/>
                  <w:marBottom w:val="0"/>
                  <w:divBdr>
                    <w:top w:val="none" w:sz="0" w:space="0" w:color="auto"/>
                    <w:left w:val="none" w:sz="0" w:space="0" w:color="auto"/>
                    <w:bottom w:val="none" w:sz="0" w:space="0" w:color="auto"/>
                    <w:right w:val="none" w:sz="0" w:space="0" w:color="auto"/>
                  </w:divBdr>
                </w:div>
                <w:div w:id="2062702749">
                  <w:marLeft w:val="0"/>
                  <w:marRight w:val="0"/>
                  <w:marTop w:val="0"/>
                  <w:marBottom w:val="0"/>
                  <w:divBdr>
                    <w:top w:val="none" w:sz="0" w:space="0" w:color="auto"/>
                    <w:left w:val="none" w:sz="0" w:space="0" w:color="auto"/>
                    <w:bottom w:val="none" w:sz="0" w:space="0" w:color="auto"/>
                    <w:right w:val="none" w:sz="0" w:space="0" w:color="auto"/>
                  </w:divBdr>
                </w:div>
                <w:div w:id="347603034">
                  <w:marLeft w:val="0"/>
                  <w:marRight w:val="0"/>
                  <w:marTop w:val="0"/>
                  <w:marBottom w:val="0"/>
                  <w:divBdr>
                    <w:top w:val="none" w:sz="0" w:space="0" w:color="auto"/>
                    <w:left w:val="none" w:sz="0" w:space="0" w:color="auto"/>
                    <w:bottom w:val="none" w:sz="0" w:space="0" w:color="auto"/>
                    <w:right w:val="none" w:sz="0" w:space="0" w:color="auto"/>
                  </w:divBdr>
                </w:div>
                <w:div w:id="385495298">
                  <w:marLeft w:val="0"/>
                  <w:marRight w:val="0"/>
                  <w:marTop w:val="0"/>
                  <w:marBottom w:val="0"/>
                  <w:divBdr>
                    <w:top w:val="none" w:sz="0" w:space="0" w:color="auto"/>
                    <w:left w:val="none" w:sz="0" w:space="0" w:color="auto"/>
                    <w:bottom w:val="none" w:sz="0" w:space="0" w:color="auto"/>
                    <w:right w:val="none" w:sz="0" w:space="0" w:color="auto"/>
                  </w:divBdr>
                </w:div>
                <w:div w:id="494883204">
                  <w:marLeft w:val="0"/>
                  <w:marRight w:val="0"/>
                  <w:marTop w:val="0"/>
                  <w:marBottom w:val="0"/>
                  <w:divBdr>
                    <w:top w:val="none" w:sz="0" w:space="0" w:color="auto"/>
                    <w:left w:val="none" w:sz="0" w:space="0" w:color="auto"/>
                    <w:bottom w:val="none" w:sz="0" w:space="0" w:color="auto"/>
                    <w:right w:val="none" w:sz="0" w:space="0" w:color="auto"/>
                  </w:divBdr>
                </w:div>
                <w:div w:id="1436709577">
                  <w:marLeft w:val="0"/>
                  <w:marRight w:val="0"/>
                  <w:marTop w:val="0"/>
                  <w:marBottom w:val="0"/>
                  <w:divBdr>
                    <w:top w:val="none" w:sz="0" w:space="0" w:color="auto"/>
                    <w:left w:val="none" w:sz="0" w:space="0" w:color="auto"/>
                    <w:bottom w:val="none" w:sz="0" w:space="0" w:color="auto"/>
                    <w:right w:val="none" w:sz="0" w:space="0" w:color="auto"/>
                  </w:divBdr>
                </w:div>
                <w:div w:id="878203079">
                  <w:marLeft w:val="0"/>
                  <w:marRight w:val="0"/>
                  <w:marTop w:val="0"/>
                  <w:marBottom w:val="0"/>
                  <w:divBdr>
                    <w:top w:val="none" w:sz="0" w:space="0" w:color="auto"/>
                    <w:left w:val="none" w:sz="0" w:space="0" w:color="auto"/>
                    <w:bottom w:val="none" w:sz="0" w:space="0" w:color="auto"/>
                    <w:right w:val="none" w:sz="0" w:space="0" w:color="auto"/>
                  </w:divBdr>
                </w:div>
                <w:div w:id="259532354">
                  <w:marLeft w:val="0"/>
                  <w:marRight w:val="0"/>
                  <w:marTop w:val="0"/>
                  <w:marBottom w:val="0"/>
                  <w:divBdr>
                    <w:top w:val="none" w:sz="0" w:space="0" w:color="auto"/>
                    <w:left w:val="none" w:sz="0" w:space="0" w:color="auto"/>
                    <w:bottom w:val="none" w:sz="0" w:space="0" w:color="auto"/>
                    <w:right w:val="none" w:sz="0" w:space="0" w:color="auto"/>
                  </w:divBdr>
                </w:div>
                <w:div w:id="862591887">
                  <w:marLeft w:val="0"/>
                  <w:marRight w:val="0"/>
                  <w:marTop w:val="0"/>
                  <w:marBottom w:val="0"/>
                  <w:divBdr>
                    <w:top w:val="none" w:sz="0" w:space="0" w:color="auto"/>
                    <w:left w:val="none" w:sz="0" w:space="0" w:color="auto"/>
                    <w:bottom w:val="none" w:sz="0" w:space="0" w:color="auto"/>
                    <w:right w:val="none" w:sz="0" w:space="0" w:color="auto"/>
                  </w:divBdr>
                </w:div>
                <w:div w:id="1028718726">
                  <w:marLeft w:val="0"/>
                  <w:marRight w:val="0"/>
                  <w:marTop w:val="0"/>
                  <w:marBottom w:val="0"/>
                  <w:divBdr>
                    <w:top w:val="none" w:sz="0" w:space="0" w:color="auto"/>
                    <w:left w:val="none" w:sz="0" w:space="0" w:color="auto"/>
                    <w:bottom w:val="none" w:sz="0" w:space="0" w:color="auto"/>
                    <w:right w:val="none" w:sz="0" w:space="0" w:color="auto"/>
                  </w:divBdr>
                </w:div>
                <w:div w:id="726729485">
                  <w:marLeft w:val="0"/>
                  <w:marRight w:val="0"/>
                  <w:marTop w:val="0"/>
                  <w:marBottom w:val="0"/>
                  <w:divBdr>
                    <w:top w:val="none" w:sz="0" w:space="0" w:color="auto"/>
                    <w:left w:val="none" w:sz="0" w:space="0" w:color="auto"/>
                    <w:bottom w:val="none" w:sz="0" w:space="0" w:color="auto"/>
                    <w:right w:val="none" w:sz="0" w:space="0" w:color="auto"/>
                  </w:divBdr>
                </w:div>
                <w:div w:id="84156877">
                  <w:marLeft w:val="0"/>
                  <w:marRight w:val="0"/>
                  <w:marTop w:val="0"/>
                  <w:marBottom w:val="0"/>
                  <w:divBdr>
                    <w:top w:val="none" w:sz="0" w:space="0" w:color="auto"/>
                    <w:left w:val="none" w:sz="0" w:space="0" w:color="auto"/>
                    <w:bottom w:val="none" w:sz="0" w:space="0" w:color="auto"/>
                    <w:right w:val="none" w:sz="0" w:space="0" w:color="auto"/>
                  </w:divBdr>
                </w:div>
                <w:div w:id="1105883599">
                  <w:marLeft w:val="0"/>
                  <w:marRight w:val="0"/>
                  <w:marTop w:val="0"/>
                  <w:marBottom w:val="0"/>
                  <w:divBdr>
                    <w:top w:val="none" w:sz="0" w:space="0" w:color="auto"/>
                    <w:left w:val="none" w:sz="0" w:space="0" w:color="auto"/>
                    <w:bottom w:val="none" w:sz="0" w:space="0" w:color="auto"/>
                    <w:right w:val="none" w:sz="0" w:space="0" w:color="auto"/>
                  </w:divBdr>
                </w:div>
                <w:div w:id="1052004089">
                  <w:marLeft w:val="0"/>
                  <w:marRight w:val="0"/>
                  <w:marTop w:val="0"/>
                  <w:marBottom w:val="0"/>
                  <w:divBdr>
                    <w:top w:val="none" w:sz="0" w:space="0" w:color="auto"/>
                    <w:left w:val="none" w:sz="0" w:space="0" w:color="auto"/>
                    <w:bottom w:val="none" w:sz="0" w:space="0" w:color="auto"/>
                    <w:right w:val="none" w:sz="0" w:space="0" w:color="auto"/>
                  </w:divBdr>
                </w:div>
                <w:div w:id="939870736">
                  <w:marLeft w:val="0"/>
                  <w:marRight w:val="0"/>
                  <w:marTop w:val="0"/>
                  <w:marBottom w:val="0"/>
                  <w:divBdr>
                    <w:top w:val="none" w:sz="0" w:space="0" w:color="auto"/>
                    <w:left w:val="none" w:sz="0" w:space="0" w:color="auto"/>
                    <w:bottom w:val="none" w:sz="0" w:space="0" w:color="auto"/>
                    <w:right w:val="none" w:sz="0" w:space="0" w:color="auto"/>
                  </w:divBdr>
                </w:div>
                <w:div w:id="1907569676">
                  <w:marLeft w:val="0"/>
                  <w:marRight w:val="0"/>
                  <w:marTop w:val="0"/>
                  <w:marBottom w:val="0"/>
                  <w:divBdr>
                    <w:top w:val="none" w:sz="0" w:space="0" w:color="auto"/>
                    <w:left w:val="none" w:sz="0" w:space="0" w:color="auto"/>
                    <w:bottom w:val="none" w:sz="0" w:space="0" w:color="auto"/>
                    <w:right w:val="none" w:sz="0" w:space="0" w:color="auto"/>
                  </w:divBdr>
                </w:div>
                <w:div w:id="1165127705">
                  <w:marLeft w:val="0"/>
                  <w:marRight w:val="0"/>
                  <w:marTop w:val="0"/>
                  <w:marBottom w:val="0"/>
                  <w:divBdr>
                    <w:top w:val="none" w:sz="0" w:space="0" w:color="auto"/>
                    <w:left w:val="none" w:sz="0" w:space="0" w:color="auto"/>
                    <w:bottom w:val="none" w:sz="0" w:space="0" w:color="auto"/>
                    <w:right w:val="none" w:sz="0" w:space="0" w:color="auto"/>
                  </w:divBdr>
                </w:div>
                <w:div w:id="723213264">
                  <w:marLeft w:val="0"/>
                  <w:marRight w:val="0"/>
                  <w:marTop w:val="0"/>
                  <w:marBottom w:val="0"/>
                  <w:divBdr>
                    <w:top w:val="none" w:sz="0" w:space="0" w:color="auto"/>
                    <w:left w:val="none" w:sz="0" w:space="0" w:color="auto"/>
                    <w:bottom w:val="none" w:sz="0" w:space="0" w:color="auto"/>
                    <w:right w:val="none" w:sz="0" w:space="0" w:color="auto"/>
                  </w:divBdr>
                </w:div>
                <w:div w:id="1435637616">
                  <w:marLeft w:val="0"/>
                  <w:marRight w:val="0"/>
                  <w:marTop w:val="0"/>
                  <w:marBottom w:val="0"/>
                  <w:divBdr>
                    <w:top w:val="none" w:sz="0" w:space="0" w:color="auto"/>
                    <w:left w:val="none" w:sz="0" w:space="0" w:color="auto"/>
                    <w:bottom w:val="none" w:sz="0" w:space="0" w:color="auto"/>
                    <w:right w:val="none" w:sz="0" w:space="0" w:color="auto"/>
                  </w:divBdr>
                </w:div>
                <w:div w:id="794328867">
                  <w:marLeft w:val="0"/>
                  <w:marRight w:val="0"/>
                  <w:marTop w:val="0"/>
                  <w:marBottom w:val="0"/>
                  <w:divBdr>
                    <w:top w:val="none" w:sz="0" w:space="0" w:color="auto"/>
                    <w:left w:val="none" w:sz="0" w:space="0" w:color="auto"/>
                    <w:bottom w:val="none" w:sz="0" w:space="0" w:color="auto"/>
                    <w:right w:val="none" w:sz="0" w:space="0" w:color="auto"/>
                  </w:divBdr>
                </w:div>
                <w:div w:id="361058596">
                  <w:marLeft w:val="0"/>
                  <w:marRight w:val="0"/>
                  <w:marTop w:val="0"/>
                  <w:marBottom w:val="0"/>
                  <w:divBdr>
                    <w:top w:val="none" w:sz="0" w:space="0" w:color="auto"/>
                    <w:left w:val="none" w:sz="0" w:space="0" w:color="auto"/>
                    <w:bottom w:val="none" w:sz="0" w:space="0" w:color="auto"/>
                    <w:right w:val="none" w:sz="0" w:space="0" w:color="auto"/>
                  </w:divBdr>
                </w:div>
                <w:div w:id="2063558445">
                  <w:marLeft w:val="0"/>
                  <w:marRight w:val="0"/>
                  <w:marTop w:val="0"/>
                  <w:marBottom w:val="0"/>
                  <w:divBdr>
                    <w:top w:val="none" w:sz="0" w:space="0" w:color="auto"/>
                    <w:left w:val="none" w:sz="0" w:space="0" w:color="auto"/>
                    <w:bottom w:val="none" w:sz="0" w:space="0" w:color="auto"/>
                    <w:right w:val="none" w:sz="0" w:space="0" w:color="auto"/>
                  </w:divBdr>
                </w:div>
                <w:div w:id="1094790802">
                  <w:marLeft w:val="0"/>
                  <w:marRight w:val="0"/>
                  <w:marTop w:val="0"/>
                  <w:marBottom w:val="0"/>
                  <w:divBdr>
                    <w:top w:val="none" w:sz="0" w:space="0" w:color="auto"/>
                    <w:left w:val="none" w:sz="0" w:space="0" w:color="auto"/>
                    <w:bottom w:val="none" w:sz="0" w:space="0" w:color="auto"/>
                    <w:right w:val="none" w:sz="0" w:space="0" w:color="auto"/>
                  </w:divBdr>
                </w:div>
                <w:div w:id="665861928">
                  <w:marLeft w:val="0"/>
                  <w:marRight w:val="0"/>
                  <w:marTop w:val="0"/>
                  <w:marBottom w:val="0"/>
                  <w:divBdr>
                    <w:top w:val="none" w:sz="0" w:space="0" w:color="auto"/>
                    <w:left w:val="none" w:sz="0" w:space="0" w:color="auto"/>
                    <w:bottom w:val="none" w:sz="0" w:space="0" w:color="auto"/>
                    <w:right w:val="none" w:sz="0" w:space="0" w:color="auto"/>
                  </w:divBdr>
                </w:div>
                <w:div w:id="1438712991">
                  <w:marLeft w:val="0"/>
                  <w:marRight w:val="0"/>
                  <w:marTop w:val="0"/>
                  <w:marBottom w:val="0"/>
                  <w:divBdr>
                    <w:top w:val="none" w:sz="0" w:space="0" w:color="auto"/>
                    <w:left w:val="none" w:sz="0" w:space="0" w:color="auto"/>
                    <w:bottom w:val="none" w:sz="0" w:space="0" w:color="auto"/>
                    <w:right w:val="none" w:sz="0" w:space="0" w:color="auto"/>
                  </w:divBdr>
                  <w:divsChild>
                    <w:div w:id="1965303528">
                      <w:marLeft w:val="0"/>
                      <w:marRight w:val="0"/>
                      <w:marTop w:val="0"/>
                      <w:marBottom w:val="0"/>
                      <w:divBdr>
                        <w:top w:val="none" w:sz="0" w:space="0" w:color="auto"/>
                        <w:left w:val="none" w:sz="0" w:space="0" w:color="auto"/>
                        <w:bottom w:val="none" w:sz="0" w:space="0" w:color="auto"/>
                        <w:right w:val="none" w:sz="0" w:space="0" w:color="auto"/>
                      </w:divBdr>
                    </w:div>
                    <w:div w:id="557396820">
                      <w:marLeft w:val="0"/>
                      <w:marRight w:val="0"/>
                      <w:marTop w:val="0"/>
                      <w:marBottom w:val="0"/>
                      <w:divBdr>
                        <w:top w:val="none" w:sz="0" w:space="0" w:color="auto"/>
                        <w:left w:val="none" w:sz="0" w:space="0" w:color="auto"/>
                        <w:bottom w:val="none" w:sz="0" w:space="0" w:color="auto"/>
                        <w:right w:val="none" w:sz="0" w:space="0" w:color="auto"/>
                      </w:divBdr>
                    </w:div>
                    <w:div w:id="918638892">
                      <w:marLeft w:val="0"/>
                      <w:marRight w:val="0"/>
                      <w:marTop w:val="0"/>
                      <w:marBottom w:val="0"/>
                      <w:divBdr>
                        <w:top w:val="none" w:sz="0" w:space="0" w:color="auto"/>
                        <w:left w:val="none" w:sz="0" w:space="0" w:color="auto"/>
                        <w:bottom w:val="none" w:sz="0" w:space="0" w:color="auto"/>
                        <w:right w:val="none" w:sz="0" w:space="0" w:color="auto"/>
                      </w:divBdr>
                    </w:div>
                    <w:div w:id="373163204">
                      <w:marLeft w:val="0"/>
                      <w:marRight w:val="0"/>
                      <w:marTop w:val="0"/>
                      <w:marBottom w:val="0"/>
                      <w:divBdr>
                        <w:top w:val="none" w:sz="0" w:space="0" w:color="auto"/>
                        <w:left w:val="none" w:sz="0" w:space="0" w:color="auto"/>
                        <w:bottom w:val="none" w:sz="0" w:space="0" w:color="auto"/>
                        <w:right w:val="none" w:sz="0" w:space="0" w:color="auto"/>
                      </w:divBdr>
                    </w:div>
                    <w:div w:id="1328360743">
                      <w:marLeft w:val="0"/>
                      <w:marRight w:val="0"/>
                      <w:marTop w:val="0"/>
                      <w:marBottom w:val="0"/>
                      <w:divBdr>
                        <w:top w:val="none" w:sz="0" w:space="0" w:color="auto"/>
                        <w:left w:val="none" w:sz="0" w:space="0" w:color="auto"/>
                        <w:bottom w:val="none" w:sz="0" w:space="0" w:color="auto"/>
                        <w:right w:val="none" w:sz="0" w:space="0" w:color="auto"/>
                      </w:divBdr>
                    </w:div>
                    <w:div w:id="1219509483">
                      <w:marLeft w:val="0"/>
                      <w:marRight w:val="0"/>
                      <w:marTop w:val="0"/>
                      <w:marBottom w:val="0"/>
                      <w:divBdr>
                        <w:top w:val="none" w:sz="0" w:space="0" w:color="auto"/>
                        <w:left w:val="none" w:sz="0" w:space="0" w:color="auto"/>
                        <w:bottom w:val="none" w:sz="0" w:space="0" w:color="auto"/>
                        <w:right w:val="none" w:sz="0" w:space="0" w:color="auto"/>
                      </w:divBdr>
                    </w:div>
                    <w:div w:id="668681209">
                      <w:marLeft w:val="0"/>
                      <w:marRight w:val="0"/>
                      <w:marTop w:val="0"/>
                      <w:marBottom w:val="0"/>
                      <w:divBdr>
                        <w:top w:val="none" w:sz="0" w:space="0" w:color="auto"/>
                        <w:left w:val="none" w:sz="0" w:space="0" w:color="auto"/>
                        <w:bottom w:val="none" w:sz="0" w:space="0" w:color="auto"/>
                        <w:right w:val="none" w:sz="0" w:space="0" w:color="auto"/>
                      </w:divBdr>
                    </w:div>
                    <w:div w:id="850801716">
                      <w:marLeft w:val="0"/>
                      <w:marRight w:val="0"/>
                      <w:marTop w:val="0"/>
                      <w:marBottom w:val="0"/>
                      <w:divBdr>
                        <w:top w:val="none" w:sz="0" w:space="0" w:color="auto"/>
                        <w:left w:val="none" w:sz="0" w:space="0" w:color="auto"/>
                        <w:bottom w:val="none" w:sz="0" w:space="0" w:color="auto"/>
                        <w:right w:val="none" w:sz="0" w:space="0" w:color="auto"/>
                      </w:divBdr>
                    </w:div>
                    <w:div w:id="1042097972">
                      <w:marLeft w:val="0"/>
                      <w:marRight w:val="0"/>
                      <w:marTop w:val="0"/>
                      <w:marBottom w:val="0"/>
                      <w:divBdr>
                        <w:top w:val="none" w:sz="0" w:space="0" w:color="auto"/>
                        <w:left w:val="none" w:sz="0" w:space="0" w:color="auto"/>
                        <w:bottom w:val="none" w:sz="0" w:space="0" w:color="auto"/>
                        <w:right w:val="none" w:sz="0" w:space="0" w:color="auto"/>
                      </w:divBdr>
                    </w:div>
                    <w:div w:id="42485814">
                      <w:marLeft w:val="0"/>
                      <w:marRight w:val="0"/>
                      <w:marTop w:val="0"/>
                      <w:marBottom w:val="0"/>
                      <w:divBdr>
                        <w:top w:val="none" w:sz="0" w:space="0" w:color="auto"/>
                        <w:left w:val="none" w:sz="0" w:space="0" w:color="auto"/>
                        <w:bottom w:val="none" w:sz="0" w:space="0" w:color="auto"/>
                        <w:right w:val="none" w:sz="0" w:space="0" w:color="auto"/>
                      </w:divBdr>
                    </w:div>
                    <w:div w:id="1849828187">
                      <w:marLeft w:val="0"/>
                      <w:marRight w:val="0"/>
                      <w:marTop w:val="0"/>
                      <w:marBottom w:val="0"/>
                      <w:divBdr>
                        <w:top w:val="none" w:sz="0" w:space="0" w:color="auto"/>
                        <w:left w:val="none" w:sz="0" w:space="0" w:color="auto"/>
                        <w:bottom w:val="none" w:sz="0" w:space="0" w:color="auto"/>
                        <w:right w:val="none" w:sz="0" w:space="0" w:color="auto"/>
                      </w:divBdr>
                    </w:div>
                    <w:div w:id="1965891497">
                      <w:marLeft w:val="0"/>
                      <w:marRight w:val="0"/>
                      <w:marTop w:val="0"/>
                      <w:marBottom w:val="0"/>
                      <w:divBdr>
                        <w:top w:val="none" w:sz="0" w:space="0" w:color="auto"/>
                        <w:left w:val="none" w:sz="0" w:space="0" w:color="auto"/>
                        <w:bottom w:val="none" w:sz="0" w:space="0" w:color="auto"/>
                        <w:right w:val="none" w:sz="0" w:space="0" w:color="auto"/>
                      </w:divBdr>
                    </w:div>
                    <w:div w:id="929125124">
                      <w:marLeft w:val="0"/>
                      <w:marRight w:val="0"/>
                      <w:marTop w:val="0"/>
                      <w:marBottom w:val="0"/>
                      <w:divBdr>
                        <w:top w:val="none" w:sz="0" w:space="0" w:color="auto"/>
                        <w:left w:val="none" w:sz="0" w:space="0" w:color="auto"/>
                        <w:bottom w:val="none" w:sz="0" w:space="0" w:color="auto"/>
                        <w:right w:val="none" w:sz="0" w:space="0" w:color="auto"/>
                      </w:divBdr>
                    </w:div>
                    <w:div w:id="1534342854">
                      <w:marLeft w:val="0"/>
                      <w:marRight w:val="0"/>
                      <w:marTop w:val="0"/>
                      <w:marBottom w:val="0"/>
                      <w:divBdr>
                        <w:top w:val="none" w:sz="0" w:space="0" w:color="auto"/>
                        <w:left w:val="none" w:sz="0" w:space="0" w:color="auto"/>
                        <w:bottom w:val="none" w:sz="0" w:space="0" w:color="auto"/>
                        <w:right w:val="none" w:sz="0" w:space="0" w:color="auto"/>
                      </w:divBdr>
                    </w:div>
                    <w:div w:id="1941839399">
                      <w:marLeft w:val="0"/>
                      <w:marRight w:val="0"/>
                      <w:marTop w:val="0"/>
                      <w:marBottom w:val="0"/>
                      <w:divBdr>
                        <w:top w:val="none" w:sz="0" w:space="0" w:color="auto"/>
                        <w:left w:val="none" w:sz="0" w:space="0" w:color="auto"/>
                        <w:bottom w:val="none" w:sz="0" w:space="0" w:color="auto"/>
                        <w:right w:val="none" w:sz="0" w:space="0" w:color="auto"/>
                      </w:divBdr>
                    </w:div>
                    <w:div w:id="1534538471">
                      <w:marLeft w:val="0"/>
                      <w:marRight w:val="0"/>
                      <w:marTop w:val="0"/>
                      <w:marBottom w:val="0"/>
                      <w:divBdr>
                        <w:top w:val="none" w:sz="0" w:space="0" w:color="auto"/>
                        <w:left w:val="none" w:sz="0" w:space="0" w:color="auto"/>
                        <w:bottom w:val="none" w:sz="0" w:space="0" w:color="auto"/>
                        <w:right w:val="none" w:sz="0" w:space="0" w:color="auto"/>
                      </w:divBdr>
                    </w:div>
                    <w:div w:id="1881162126">
                      <w:marLeft w:val="0"/>
                      <w:marRight w:val="0"/>
                      <w:marTop w:val="0"/>
                      <w:marBottom w:val="0"/>
                      <w:divBdr>
                        <w:top w:val="none" w:sz="0" w:space="0" w:color="auto"/>
                        <w:left w:val="none" w:sz="0" w:space="0" w:color="auto"/>
                        <w:bottom w:val="none" w:sz="0" w:space="0" w:color="auto"/>
                        <w:right w:val="none" w:sz="0" w:space="0" w:color="auto"/>
                      </w:divBdr>
                    </w:div>
                    <w:div w:id="2000694076">
                      <w:marLeft w:val="0"/>
                      <w:marRight w:val="0"/>
                      <w:marTop w:val="0"/>
                      <w:marBottom w:val="0"/>
                      <w:divBdr>
                        <w:top w:val="none" w:sz="0" w:space="0" w:color="auto"/>
                        <w:left w:val="none" w:sz="0" w:space="0" w:color="auto"/>
                        <w:bottom w:val="none" w:sz="0" w:space="0" w:color="auto"/>
                        <w:right w:val="none" w:sz="0" w:space="0" w:color="auto"/>
                      </w:divBdr>
                    </w:div>
                    <w:div w:id="639917230">
                      <w:marLeft w:val="0"/>
                      <w:marRight w:val="0"/>
                      <w:marTop w:val="0"/>
                      <w:marBottom w:val="0"/>
                      <w:divBdr>
                        <w:top w:val="none" w:sz="0" w:space="0" w:color="auto"/>
                        <w:left w:val="none" w:sz="0" w:space="0" w:color="auto"/>
                        <w:bottom w:val="none" w:sz="0" w:space="0" w:color="auto"/>
                        <w:right w:val="none" w:sz="0" w:space="0" w:color="auto"/>
                      </w:divBdr>
                    </w:div>
                    <w:div w:id="694769653">
                      <w:marLeft w:val="0"/>
                      <w:marRight w:val="0"/>
                      <w:marTop w:val="0"/>
                      <w:marBottom w:val="0"/>
                      <w:divBdr>
                        <w:top w:val="none" w:sz="0" w:space="0" w:color="auto"/>
                        <w:left w:val="none" w:sz="0" w:space="0" w:color="auto"/>
                        <w:bottom w:val="none" w:sz="0" w:space="0" w:color="auto"/>
                        <w:right w:val="none" w:sz="0" w:space="0" w:color="auto"/>
                      </w:divBdr>
                    </w:div>
                    <w:div w:id="1960839546">
                      <w:marLeft w:val="0"/>
                      <w:marRight w:val="0"/>
                      <w:marTop w:val="0"/>
                      <w:marBottom w:val="0"/>
                      <w:divBdr>
                        <w:top w:val="none" w:sz="0" w:space="0" w:color="auto"/>
                        <w:left w:val="none" w:sz="0" w:space="0" w:color="auto"/>
                        <w:bottom w:val="none" w:sz="0" w:space="0" w:color="auto"/>
                        <w:right w:val="none" w:sz="0" w:space="0" w:color="auto"/>
                      </w:divBdr>
                    </w:div>
                    <w:div w:id="422146596">
                      <w:marLeft w:val="0"/>
                      <w:marRight w:val="0"/>
                      <w:marTop w:val="0"/>
                      <w:marBottom w:val="0"/>
                      <w:divBdr>
                        <w:top w:val="none" w:sz="0" w:space="0" w:color="auto"/>
                        <w:left w:val="none" w:sz="0" w:space="0" w:color="auto"/>
                        <w:bottom w:val="none" w:sz="0" w:space="0" w:color="auto"/>
                        <w:right w:val="none" w:sz="0" w:space="0" w:color="auto"/>
                      </w:divBdr>
                    </w:div>
                    <w:div w:id="164051706">
                      <w:marLeft w:val="0"/>
                      <w:marRight w:val="0"/>
                      <w:marTop w:val="0"/>
                      <w:marBottom w:val="0"/>
                      <w:divBdr>
                        <w:top w:val="none" w:sz="0" w:space="0" w:color="auto"/>
                        <w:left w:val="none" w:sz="0" w:space="0" w:color="auto"/>
                        <w:bottom w:val="none" w:sz="0" w:space="0" w:color="auto"/>
                        <w:right w:val="none" w:sz="0" w:space="0" w:color="auto"/>
                      </w:divBdr>
                    </w:div>
                    <w:div w:id="254753151">
                      <w:marLeft w:val="0"/>
                      <w:marRight w:val="0"/>
                      <w:marTop w:val="0"/>
                      <w:marBottom w:val="0"/>
                      <w:divBdr>
                        <w:top w:val="none" w:sz="0" w:space="0" w:color="auto"/>
                        <w:left w:val="none" w:sz="0" w:space="0" w:color="auto"/>
                        <w:bottom w:val="none" w:sz="0" w:space="0" w:color="auto"/>
                        <w:right w:val="none" w:sz="0" w:space="0" w:color="auto"/>
                      </w:divBdr>
                    </w:div>
                    <w:div w:id="1738625162">
                      <w:marLeft w:val="0"/>
                      <w:marRight w:val="0"/>
                      <w:marTop w:val="0"/>
                      <w:marBottom w:val="0"/>
                      <w:divBdr>
                        <w:top w:val="none" w:sz="0" w:space="0" w:color="auto"/>
                        <w:left w:val="none" w:sz="0" w:space="0" w:color="auto"/>
                        <w:bottom w:val="none" w:sz="0" w:space="0" w:color="auto"/>
                        <w:right w:val="none" w:sz="0" w:space="0" w:color="auto"/>
                      </w:divBdr>
                    </w:div>
                    <w:div w:id="1489010283">
                      <w:marLeft w:val="0"/>
                      <w:marRight w:val="0"/>
                      <w:marTop w:val="0"/>
                      <w:marBottom w:val="0"/>
                      <w:divBdr>
                        <w:top w:val="none" w:sz="0" w:space="0" w:color="auto"/>
                        <w:left w:val="none" w:sz="0" w:space="0" w:color="auto"/>
                        <w:bottom w:val="none" w:sz="0" w:space="0" w:color="auto"/>
                        <w:right w:val="none" w:sz="0" w:space="0" w:color="auto"/>
                      </w:divBdr>
                    </w:div>
                    <w:div w:id="2022124612">
                      <w:marLeft w:val="0"/>
                      <w:marRight w:val="0"/>
                      <w:marTop w:val="0"/>
                      <w:marBottom w:val="0"/>
                      <w:divBdr>
                        <w:top w:val="none" w:sz="0" w:space="0" w:color="auto"/>
                        <w:left w:val="none" w:sz="0" w:space="0" w:color="auto"/>
                        <w:bottom w:val="none" w:sz="0" w:space="0" w:color="auto"/>
                        <w:right w:val="none" w:sz="0" w:space="0" w:color="auto"/>
                      </w:divBdr>
                    </w:div>
                    <w:div w:id="1168253826">
                      <w:marLeft w:val="0"/>
                      <w:marRight w:val="0"/>
                      <w:marTop w:val="0"/>
                      <w:marBottom w:val="0"/>
                      <w:divBdr>
                        <w:top w:val="none" w:sz="0" w:space="0" w:color="auto"/>
                        <w:left w:val="none" w:sz="0" w:space="0" w:color="auto"/>
                        <w:bottom w:val="none" w:sz="0" w:space="0" w:color="auto"/>
                        <w:right w:val="none" w:sz="0" w:space="0" w:color="auto"/>
                      </w:divBdr>
                    </w:div>
                    <w:div w:id="1065763962">
                      <w:marLeft w:val="0"/>
                      <w:marRight w:val="0"/>
                      <w:marTop w:val="0"/>
                      <w:marBottom w:val="0"/>
                      <w:divBdr>
                        <w:top w:val="none" w:sz="0" w:space="0" w:color="auto"/>
                        <w:left w:val="none" w:sz="0" w:space="0" w:color="auto"/>
                        <w:bottom w:val="none" w:sz="0" w:space="0" w:color="auto"/>
                        <w:right w:val="none" w:sz="0" w:space="0" w:color="auto"/>
                      </w:divBdr>
                    </w:div>
                    <w:div w:id="620037568">
                      <w:marLeft w:val="0"/>
                      <w:marRight w:val="0"/>
                      <w:marTop w:val="0"/>
                      <w:marBottom w:val="0"/>
                      <w:divBdr>
                        <w:top w:val="none" w:sz="0" w:space="0" w:color="auto"/>
                        <w:left w:val="none" w:sz="0" w:space="0" w:color="auto"/>
                        <w:bottom w:val="none" w:sz="0" w:space="0" w:color="auto"/>
                        <w:right w:val="none" w:sz="0" w:space="0" w:color="auto"/>
                      </w:divBdr>
                    </w:div>
                    <w:div w:id="626469790">
                      <w:marLeft w:val="0"/>
                      <w:marRight w:val="0"/>
                      <w:marTop w:val="0"/>
                      <w:marBottom w:val="0"/>
                      <w:divBdr>
                        <w:top w:val="none" w:sz="0" w:space="0" w:color="auto"/>
                        <w:left w:val="none" w:sz="0" w:space="0" w:color="auto"/>
                        <w:bottom w:val="none" w:sz="0" w:space="0" w:color="auto"/>
                        <w:right w:val="none" w:sz="0" w:space="0" w:color="auto"/>
                      </w:divBdr>
                    </w:div>
                    <w:div w:id="1606767875">
                      <w:marLeft w:val="0"/>
                      <w:marRight w:val="0"/>
                      <w:marTop w:val="0"/>
                      <w:marBottom w:val="0"/>
                      <w:divBdr>
                        <w:top w:val="none" w:sz="0" w:space="0" w:color="auto"/>
                        <w:left w:val="none" w:sz="0" w:space="0" w:color="auto"/>
                        <w:bottom w:val="none" w:sz="0" w:space="0" w:color="auto"/>
                        <w:right w:val="none" w:sz="0" w:space="0" w:color="auto"/>
                      </w:divBdr>
                    </w:div>
                    <w:div w:id="1669793929">
                      <w:marLeft w:val="0"/>
                      <w:marRight w:val="0"/>
                      <w:marTop w:val="0"/>
                      <w:marBottom w:val="0"/>
                      <w:divBdr>
                        <w:top w:val="none" w:sz="0" w:space="0" w:color="auto"/>
                        <w:left w:val="none" w:sz="0" w:space="0" w:color="auto"/>
                        <w:bottom w:val="none" w:sz="0" w:space="0" w:color="auto"/>
                        <w:right w:val="none" w:sz="0" w:space="0" w:color="auto"/>
                      </w:divBdr>
                    </w:div>
                    <w:div w:id="1732190671">
                      <w:marLeft w:val="0"/>
                      <w:marRight w:val="0"/>
                      <w:marTop w:val="0"/>
                      <w:marBottom w:val="0"/>
                      <w:divBdr>
                        <w:top w:val="none" w:sz="0" w:space="0" w:color="auto"/>
                        <w:left w:val="none" w:sz="0" w:space="0" w:color="auto"/>
                        <w:bottom w:val="none" w:sz="0" w:space="0" w:color="auto"/>
                        <w:right w:val="none" w:sz="0" w:space="0" w:color="auto"/>
                      </w:divBdr>
                    </w:div>
                    <w:div w:id="377121467">
                      <w:marLeft w:val="0"/>
                      <w:marRight w:val="0"/>
                      <w:marTop w:val="0"/>
                      <w:marBottom w:val="0"/>
                      <w:divBdr>
                        <w:top w:val="none" w:sz="0" w:space="0" w:color="auto"/>
                        <w:left w:val="none" w:sz="0" w:space="0" w:color="auto"/>
                        <w:bottom w:val="none" w:sz="0" w:space="0" w:color="auto"/>
                        <w:right w:val="none" w:sz="0" w:space="0" w:color="auto"/>
                      </w:divBdr>
                    </w:div>
                    <w:div w:id="791359776">
                      <w:marLeft w:val="0"/>
                      <w:marRight w:val="0"/>
                      <w:marTop w:val="0"/>
                      <w:marBottom w:val="0"/>
                      <w:divBdr>
                        <w:top w:val="none" w:sz="0" w:space="0" w:color="auto"/>
                        <w:left w:val="none" w:sz="0" w:space="0" w:color="auto"/>
                        <w:bottom w:val="none" w:sz="0" w:space="0" w:color="auto"/>
                        <w:right w:val="none" w:sz="0" w:space="0" w:color="auto"/>
                      </w:divBdr>
                    </w:div>
                    <w:div w:id="511914914">
                      <w:marLeft w:val="0"/>
                      <w:marRight w:val="0"/>
                      <w:marTop w:val="0"/>
                      <w:marBottom w:val="0"/>
                      <w:divBdr>
                        <w:top w:val="none" w:sz="0" w:space="0" w:color="auto"/>
                        <w:left w:val="none" w:sz="0" w:space="0" w:color="auto"/>
                        <w:bottom w:val="none" w:sz="0" w:space="0" w:color="auto"/>
                        <w:right w:val="none" w:sz="0" w:space="0" w:color="auto"/>
                      </w:divBdr>
                    </w:div>
                    <w:div w:id="17863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00782">
          <w:marLeft w:val="0"/>
          <w:marRight w:val="0"/>
          <w:marTop w:val="0"/>
          <w:marBottom w:val="0"/>
          <w:divBdr>
            <w:top w:val="none" w:sz="0" w:space="0" w:color="auto"/>
            <w:left w:val="none" w:sz="0" w:space="0" w:color="auto"/>
            <w:bottom w:val="none" w:sz="0" w:space="0" w:color="auto"/>
            <w:right w:val="none" w:sz="0" w:space="0" w:color="auto"/>
          </w:divBdr>
          <w:divsChild>
            <w:div w:id="1795445511">
              <w:marLeft w:val="0"/>
              <w:marRight w:val="0"/>
              <w:marTop w:val="0"/>
              <w:marBottom w:val="0"/>
              <w:divBdr>
                <w:top w:val="none" w:sz="0" w:space="0" w:color="auto"/>
                <w:left w:val="none" w:sz="0" w:space="0" w:color="auto"/>
                <w:bottom w:val="none" w:sz="0" w:space="0" w:color="auto"/>
                <w:right w:val="none" w:sz="0" w:space="0" w:color="auto"/>
              </w:divBdr>
              <w:divsChild>
                <w:div w:id="1122575818">
                  <w:marLeft w:val="0"/>
                  <w:marRight w:val="0"/>
                  <w:marTop w:val="0"/>
                  <w:marBottom w:val="0"/>
                  <w:divBdr>
                    <w:top w:val="none" w:sz="0" w:space="0" w:color="auto"/>
                    <w:left w:val="none" w:sz="0" w:space="0" w:color="auto"/>
                    <w:bottom w:val="none" w:sz="0" w:space="0" w:color="auto"/>
                    <w:right w:val="none" w:sz="0" w:space="0" w:color="auto"/>
                  </w:divBdr>
                </w:div>
                <w:div w:id="1432699236">
                  <w:marLeft w:val="0"/>
                  <w:marRight w:val="0"/>
                  <w:marTop w:val="0"/>
                  <w:marBottom w:val="0"/>
                  <w:divBdr>
                    <w:top w:val="none" w:sz="0" w:space="0" w:color="auto"/>
                    <w:left w:val="none" w:sz="0" w:space="0" w:color="auto"/>
                    <w:bottom w:val="none" w:sz="0" w:space="0" w:color="auto"/>
                    <w:right w:val="none" w:sz="0" w:space="0" w:color="auto"/>
                  </w:divBdr>
                </w:div>
                <w:div w:id="1132753590">
                  <w:marLeft w:val="0"/>
                  <w:marRight w:val="0"/>
                  <w:marTop w:val="0"/>
                  <w:marBottom w:val="0"/>
                  <w:divBdr>
                    <w:top w:val="none" w:sz="0" w:space="0" w:color="auto"/>
                    <w:left w:val="none" w:sz="0" w:space="0" w:color="auto"/>
                    <w:bottom w:val="none" w:sz="0" w:space="0" w:color="auto"/>
                    <w:right w:val="none" w:sz="0" w:space="0" w:color="auto"/>
                  </w:divBdr>
                </w:div>
                <w:div w:id="1312367884">
                  <w:marLeft w:val="0"/>
                  <w:marRight w:val="0"/>
                  <w:marTop w:val="0"/>
                  <w:marBottom w:val="0"/>
                  <w:divBdr>
                    <w:top w:val="none" w:sz="0" w:space="0" w:color="auto"/>
                    <w:left w:val="none" w:sz="0" w:space="0" w:color="auto"/>
                    <w:bottom w:val="none" w:sz="0" w:space="0" w:color="auto"/>
                    <w:right w:val="none" w:sz="0" w:space="0" w:color="auto"/>
                  </w:divBdr>
                </w:div>
                <w:div w:id="1500732806">
                  <w:marLeft w:val="0"/>
                  <w:marRight w:val="0"/>
                  <w:marTop w:val="0"/>
                  <w:marBottom w:val="0"/>
                  <w:divBdr>
                    <w:top w:val="none" w:sz="0" w:space="0" w:color="auto"/>
                    <w:left w:val="none" w:sz="0" w:space="0" w:color="auto"/>
                    <w:bottom w:val="none" w:sz="0" w:space="0" w:color="auto"/>
                    <w:right w:val="none" w:sz="0" w:space="0" w:color="auto"/>
                  </w:divBdr>
                </w:div>
                <w:div w:id="127280050">
                  <w:marLeft w:val="0"/>
                  <w:marRight w:val="0"/>
                  <w:marTop w:val="0"/>
                  <w:marBottom w:val="0"/>
                  <w:divBdr>
                    <w:top w:val="none" w:sz="0" w:space="0" w:color="auto"/>
                    <w:left w:val="none" w:sz="0" w:space="0" w:color="auto"/>
                    <w:bottom w:val="none" w:sz="0" w:space="0" w:color="auto"/>
                    <w:right w:val="none" w:sz="0" w:space="0" w:color="auto"/>
                  </w:divBdr>
                </w:div>
                <w:div w:id="1730618128">
                  <w:marLeft w:val="0"/>
                  <w:marRight w:val="0"/>
                  <w:marTop w:val="0"/>
                  <w:marBottom w:val="0"/>
                  <w:divBdr>
                    <w:top w:val="none" w:sz="0" w:space="0" w:color="auto"/>
                    <w:left w:val="none" w:sz="0" w:space="0" w:color="auto"/>
                    <w:bottom w:val="none" w:sz="0" w:space="0" w:color="auto"/>
                    <w:right w:val="none" w:sz="0" w:space="0" w:color="auto"/>
                  </w:divBdr>
                </w:div>
                <w:div w:id="515267681">
                  <w:marLeft w:val="0"/>
                  <w:marRight w:val="0"/>
                  <w:marTop w:val="0"/>
                  <w:marBottom w:val="0"/>
                  <w:divBdr>
                    <w:top w:val="none" w:sz="0" w:space="0" w:color="auto"/>
                    <w:left w:val="none" w:sz="0" w:space="0" w:color="auto"/>
                    <w:bottom w:val="none" w:sz="0" w:space="0" w:color="auto"/>
                    <w:right w:val="none" w:sz="0" w:space="0" w:color="auto"/>
                  </w:divBdr>
                </w:div>
                <w:div w:id="734934149">
                  <w:marLeft w:val="0"/>
                  <w:marRight w:val="0"/>
                  <w:marTop w:val="0"/>
                  <w:marBottom w:val="0"/>
                  <w:divBdr>
                    <w:top w:val="none" w:sz="0" w:space="0" w:color="auto"/>
                    <w:left w:val="none" w:sz="0" w:space="0" w:color="auto"/>
                    <w:bottom w:val="none" w:sz="0" w:space="0" w:color="auto"/>
                    <w:right w:val="none" w:sz="0" w:space="0" w:color="auto"/>
                  </w:divBdr>
                </w:div>
                <w:div w:id="1566910696">
                  <w:marLeft w:val="0"/>
                  <w:marRight w:val="0"/>
                  <w:marTop w:val="0"/>
                  <w:marBottom w:val="0"/>
                  <w:divBdr>
                    <w:top w:val="none" w:sz="0" w:space="0" w:color="auto"/>
                    <w:left w:val="none" w:sz="0" w:space="0" w:color="auto"/>
                    <w:bottom w:val="none" w:sz="0" w:space="0" w:color="auto"/>
                    <w:right w:val="none" w:sz="0" w:space="0" w:color="auto"/>
                  </w:divBdr>
                </w:div>
                <w:div w:id="1441217092">
                  <w:marLeft w:val="0"/>
                  <w:marRight w:val="0"/>
                  <w:marTop w:val="0"/>
                  <w:marBottom w:val="0"/>
                  <w:divBdr>
                    <w:top w:val="none" w:sz="0" w:space="0" w:color="auto"/>
                    <w:left w:val="none" w:sz="0" w:space="0" w:color="auto"/>
                    <w:bottom w:val="none" w:sz="0" w:space="0" w:color="auto"/>
                    <w:right w:val="none" w:sz="0" w:space="0" w:color="auto"/>
                  </w:divBdr>
                </w:div>
                <w:div w:id="1686057442">
                  <w:marLeft w:val="0"/>
                  <w:marRight w:val="0"/>
                  <w:marTop w:val="0"/>
                  <w:marBottom w:val="0"/>
                  <w:divBdr>
                    <w:top w:val="none" w:sz="0" w:space="0" w:color="auto"/>
                    <w:left w:val="none" w:sz="0" w:space="0" w:color="auto"/>
                    <w:bottom w:val="none" w:sz="0" w:space="0" w:color="auto"/>
                    <w:right w:val="none" w:sz="0" w:space="0" w:color="auto"/>
                  </w:divBdr>
                </w:div>
                <w:div w:id="1356612259">
                  <w:marLeft w:val="0"/>
                  <w:marRight w:val="0"/>
                  <w:marTop w:val="0"/>
                  <w:marBottom w:val="0"/>
                  <w:divBdr>
                    <w:top w:val="none" w:sz="0" w:space="0" w:color="auto"/>
                    <w:left w:val="none" w:sz="0" w:space="0" w:color="auto"/>
                    <w:bottom w:val="none" w:sz="0" w:space="0" w:color="auto"/>
                    <w:right w:val="none" w:sz="0" w:space="0" w:color="auto"/>
                  </w:divBdr>
                </w:div>
                <w:div w:id="269776568">
                  <w:marLeft w:val="0"/>
                  <w:marRight w:val="0"/>
                  <w:marTop w:val="0"/>
                  <w:marBottom w:val="0"/>
                  <w:divBdr>
                    <w:top w:val="none" w:sz="0" w:space="0" w:color="auto"/>
                    <w:left w:val="none" w:sz="0" w:space="0" w:color="auto"/>
                    <w:bottom w:val="none" w:sz="0" w:space="0" w:color="auto"/>
                    <w:right w:val="none" w:sz="0" w:space="0" w:color="auto"/>
                  </w:divBdr>
                </w:div>
                <w:div w:id="721027356">
                  <w:marLeft w:val="0"/>
                  <w:marRight w:val="0"/>
                  <w:marTop w:val="0"/>
                  <w:marBottom w:val="0"/>
                  <w:divBdr>
                    <w:top w:val="none" w:sz="0" w:space="0" w:color="auto"/>
                    <w:left w:val="none" w:sz="0" w:space="0" w:color="auto"/>
                    <w:bottom w:val="none" w:sz="0" w:space="0" w:color="auto"/>
                    <w:right w:val="none" w:sz="0" w:space="0" w:color="auto"/>
                  </w:divBdr>
                </w:div>
                <w:div w:id="359858989">
                  <w:marLeft w:val="0"/>
                  <w:marRight w:val="0"/>
                  <w:marTop w:val="0"/>
                  <w:marBottom w:val="0"/>
                  <w:divBdr>
                    <w:top w:val="none" w:sz="0" w:space="0" w:color="auto"/>
                    <w:left w:val="none" w:sz="0" w:space="0" w:color="auto"/>
                    <w:bottom w:val="none" w:sz="0" w:space="0" w:color="auto"/>
                    <w:right w:val="none" w:sz="0" w:space="0" w:color="auto"/>
                  </w:divBdr>
                </w:div>
                <w:div w:id="1287471894">
                  <w:marLeft w:val="0"/>
                  <w:marRight w:val="0"/>
                  <w:marTop w:val="0"/>
                  <w:marBottom w:val="0"/>
                  <w:divBdr>
                    <w:top w:val="none" w:sz="0" w:space="0" w:color="auto"/>
                    <w:left w:val="none" w:sz="0" w:space="0" w:color="auto"/>
                    <w:bottom w:val="none" w:sz="0" w:space="0" w:color="auto"/>
                    <w:right w:val="none" w:sz="0" w:space="0" w:color="auto"/>
                  </w:divBdr>
                </w:div>
                <w:div w:id="931663863">
                  <w:marLeft w:val="0"/>
                  <w:marRight w:val="0"/>
                  <w:marTop w:val="0"/>
                  <w:marBottom w:val="0"/>
                  <w:divBdr>
                    <w:top w:val="none" w:sz="0" w:space="0" w:color="auto"/>
                    <w:left w:val="none" w:sz="0" w:space="0" w:color="auto"/>
                    <w:bottom w:val="none" w:sz="0" w:space="0" w:color="auto"/>
                    <w:right w:val="none" w:sz="0" w:space="0" w:color="auto"/>
                  </w:divBdr>
                </w:div>
                <w:div w:id="2039966877">
                  <w:marLeft w:val="0"/>
                  <w:marRight w:val="0"/>
                  <w:marTop w:val="0"/>
                  <w:marBottom w:val="0"/>
                  <w:divBdr>
                    <w:top w:val="none" w:sz="0" w:space="0" w:color="auto"/>
                    <w:left w:val="none" w:sz="0" w:space="0" w:color="auto"/>
                    <w:bottom w:val="none" w:sz="0" w:space="0" w:color="auto"/>
                    <w:right w:val="none" w:sz="0" w:space="0" w:color="auto"/>
                  </w:divBdr>
                </w:div>
                <w:div w:id="1829787461">
                  <w:marLeft w:val="0"/>
                  <w:marRight w:val="0"/>
                  <w:marTop w:val="0"/>
                  <w:marBottom w:val="0"/>
                  <w:divBdr>
                    <w:top w:val="none" w:sz="0" w:space="0" w:color="auto"/>
                    <w:left w:val="none" w:sz="0" w:space="0" w:color="auto"/>
                    <w:bottom w:val="none" w:sz="0" w:space="0" w:color="auto"/>
                    <w:right w:val="none" w:sz="0" w:space="0" w:color="auto"/>
                  </w:divBdr>
                </w:div>
                <w:div w:id="851069002">
                  <w:marLeft w:val="0"/>
                  <w:marRight w:val="0"/>
                  <w:marTop w:val="0"/>
                  <w:marBottom w:val="0"/>
                  <w:divBdr>
                    <w:top w:val="none" w:sz="0" w:space="0" w:color="auto"/>
                    <w:left w:val="none" w:sz="0" w:space="0" w:color="auto"/>
                    <w:bottom w:val="none" w:sz="0" w:space="0" w:color="auto"/>
                    <w:right w:val="none" w:sz="0" w:space="0" w:color="auto"/>
                  </w:divBdr>
                  <w:divsChild>
                    <w:div w:id="467402956">
                      <w:marLeft w:val="0"/>
                      <w:marRight w:val="0"/>
                      <w:marTop w:val="0"/>
                      <w:marBottom w:val="0"/>
                      <w:divBdr>
                        <w:top w:val="none" w:sz="0" w:space="0" w:color="auto"/>
                        <w:left w:val="none" w:sz="0" w:space="0" w:color="auto"/>
                        <w:bottom w:val="none" w:sz="0" w:space="0" w:color="auto"/>
                        <w:right w:val="none" w:sz="0" w:space="0" w:color="auto"/>
                      </w:divBdr>
                    </w:div>
                    <w:div w:id="319890581">
                      <w:marLeft w:val="0"/>
                      <w:marRight w:val="0"/>
                      <w:marTop w:val="0"/>
                      <w:marBottom w:val="0"/>
                      <w:divBdr>
                        <w:top w:val="none" w:sz="0" w:space="0" w:color="auto"/>
                        <w:left w:val="none" w:sz="0" w:space="0" w:color="auto"/>
                        <w:bottom w:val="none" w:sz="0" w:space="0" w:color="auto"/>
                        <w:right w:val="none" w:sz="0" w:space="0" w:color="auto"/>
                      </w:divBdr>
                    </w:div>
                    <w:div w:id="57091913">
                      <w:marLeft w:val="0"/>
                      <w:marRight w:val="0"/>
                      <w:marTop w:val="0"/>
                      <w:marBottom w:val="0"/>
                      <w:divBdr>
                        <w:top w:val="none" w:sz="0" w:space="0" w:color="auto"/>
                        <w:left w:val="none" w:sz="0" w:space="0" w:color="auto"/>
                        <w:bottom w:val="none" w:sz="0" w:space="0" w:color="auto"/>
                        <w:right w:val="none" w:sz="0" w:space="0" w:color="auto"/>
                      </w:divBdr>
                    </w:div>
                    <w:div w:id="775178448">
                      <w:marLeft w:val="0"/>
                      <w:marRight w:val="0"/>
                      <w:marTop w:val="0"/>
                      <w:marBottom w:val="0"/>
                      <w:divBdr>
                        <w:top w:val="none" w:sz="0" w:space="0" w:color="auto"/>
                        <w:left w:val="none" w:sz="0" w:space="0" w:color="auto"/>
                        <w:bottom w:val="none" w:sz="0" w:space="0" w:color="auto"/>
                        <w:right w:val="none" w:sz="0" w:space="0" w:color="auto"/>
                      </w:divBdr>
                    </w:div>
                    <w:div w:id="1687513417">
                      <w:marLeft w:val="0"/>
                      <w:marRight w:val="0"/>
                      <w:marTop w:val="0"/>
                      <w:marBottom w:val="0"/>
                      <w:divBdr>
                        <w:top w:val="none" w:sz="0" w:space="0" w:color="auto"/>
                        <w:left w:val="none" w:sz="0" w:space="0" w:color="auto"/>
                        <w:bottom w:val="none" w:sz="0" w:space="0" w:color="auto"/>
                        <w:right w:val="none" w:sz="0" w:space="0" w:color="auto"/>
                      </w:divBdr>
                    </w:div>
                    <w:div w:id="1179806907">
                      <w:marLeft w:val="0"/>
                      <w:marRight w:val="0"/>
                      <w:marTop w:val="0"/>
                      <w:marBottom w:val="0"/>
                      <w:divBdr>
                        <w:top w:val="none" w:sz="0" w:space="0" w:color="auto"/>
                        <w:left w:val="none" w:sz="0" w:space="0" w:color="auto"/>
                        <w:bottom w:val="none" w:sz="0" w:space="0" w:color="auto"/>
                        <w:right w:val="none" w:sz="0" w:space="0" w:color="auto"/>
                      </w:divBdr>
                    </w:div>
                    <w:div w:id="1789154838">
                      <w:marLeft w:val="0"/>
                      <w:marRight w:val="0"/>
                      <w:marTop w:val="0"/>
                      <w:marBottom w:val="0"/>
                      <w:divBdr>
                        <w:top w:val="none" w:sz="0" w:space="0" w:color="auto"/>
                        <w:left w:val="none" w:sz="0" w:space="0" w:color="auto"/>
                        <w:bottom w:val="none" w:sz="0" w:space="0" w:color="auto"/>
                        <w:right w:val="none" w:sz="0" w:space="0" w:color="auto"/>
                      </w:divBdr>
                    </w:div>
                    <w:div w:id="523831210">
                      <w:marLeft w:val="0"/>
                      <w:marRight w:val="0"/>
                      <w:marTop w:val="0"/>
                      <w:marBottom w:val="0"/>
                      <w:divBdr>
                        <w:top w:val="none" w:sz="0" w:space="0" w:color="auto"/>
                        <w:left w:val="none" w:sz="0" w:space="0" w:color="auto"/>
                        <w:bottom w:val="none" w:sz="0" w:space="0" w:color="auto"/>
                        <w:right w:val="none" w:sz="0" w:space="0" w:color="auto"/>
                      </w:divBdr>
                    </w:div>
                    <w:div w:id="2089303348">
                      <w:marLeft w:val="0"/>
                      <w:marRight w:val="0"/>
                      <w:marTop w:val="0"/>
                      <w:marBottom w:val="0"/>
                      <w:divBdr>
                        <w:top w:val="none" w:sz="0" w:space="0" w:color="auto"/>
                        <w:left w:val="none" w:sz="0" w:space="0" w:color="auto"/>
                        <w:bottom w:val="none" w:sz="0" w:space="0" w:color="auto"/>
                        <w:right w:val="none" w:sz="0" w:space="0" w:color="auto"/>
                      </w:divBdr>
                    </w:div>
                    <w:div w:id="2126845349">
                      <w:marLeft w:val="0"/>
                      <w:marRight w:val="0"/>
                      <w:marTop w:val="0"/>
                      <w:marBottom w:val="0"/>
                      <w:divBdr>
                        <w:top w:val="none" w:sz="0" w:space="0" w:color="auto"/>
                        <w:left w:val="none" w:sz="0" w:space="0" w:color="auto"/>
                        <w:bottom w:val="none" w:sz="0" w:space="0" w:color="auto"/>
                        <w:right w:val="none" w:sz="0" w:space="0" w:color="auto"/>
                      </w:divBdr>
                    </w:div>
                    <w:div w:id="1733501430">
                      <w:marLeft w:val="0"/>
                      <w:marRight w:val="0"/>
                      <w:marTop w:val="0"/>
                      <w:marBottom w:val="0"/>
                      <w:divBdr>
                        <w:top w:val="none" w:sz="0" w:space="0" w:color="auto"/>
                        <w:left w:val="none" w:sz="0" w:space="0" w:color="auto"/>
                        <w:bottom w:val="none" w:sz="0" w:space="0" w:color="auto"/>
                        <w:right w:val="none" w:sz="0" w:space="0" w:color="auto"/>
                      </w:divBdr>
                    </w:div>
                    <w:div w:id="1813282539">
                      <w:marLeft w:val="0"/>
                      <w:marRight w:val="0"/>
                      <w:marTop w:val="0"/>
                      <w:marBottom w:val="0"/>
                      <w:divBdr>
                        <w:top w:val="none" w:sz="0" w:space="0" w:color="auto"/>
                        <w:left w:val="none" w:sz="0" w:space="0" w:color="auto"/>
                        <w:bottom w:val="none" w:sz="0" w:space="0" w:color="auto"/>
                        <w:right w:val="none" w:sz="0" w:space="0" w:color="auto"/>
                      </w:divBdr>
                    </w:div>
                    <w:div w:id="661347101">
                      <w:marLeft w:val="0"/>
                      <w:marRight w:val="0"/>
                      <w:marTop w:val="0"/>
                      <w:marBottom w:val="0"/>
                      <w:divBdr>
                        <w:top w:val="none" w:sz="0" w:space="0" w:color="auto"/>
                        <w:left w:val="none" w:sz="0" w:space="0" w:color="auto"/>
                        <w:bottom w:val="none" w:sz="0" w:space="0" w:color="auto"/>
                        <w:right w:val="none" w:sz="0" w:space="0" w:color="auto"/>
                      </w:divBdr>
                    </w:div>
                    <w:div w:id="344945233">
                      <w:marLeft w:val="0"/>
                      <w:marRight w:val="0"/>
                      <w:marTop w:val="0"/>
                      <w:marBottom w:val="0"/>
                      <w:divBdr>
                        <w:top w:val="none" w:sz="0" w:space="0" w:color="auto"/>
                        <w:left w:val="none" w:sz="0" w:space="0" w:color="auto"/>
                        <w:bottom w:val="none" w:sz="0" w:space="0" w:color="auto"/>
                        <w:right w:val="none" w:sz="0" w:space="0" w:color="auto"/>
                      </w:divBdr>
                    </w:div>
                    <w:div w:id="842890245">
                      <w:marLeft w:val="0"/>
                      <w:marRight w:val="0"/>
                      <w:marTop w:val="0"/>
                      <w:marBottom w:val="0"/>
                      <w:divBdr>
                        <w:top w:val="none" w:sz="0" w:space="0" w:color="auto"/>
                        <w:left w:val="none" w:sz="0" w:space="0" w:color="auto"/>
                        <w:bottom w:val="none" w:sz="0" w:space="0" w:color="auto"/>
                        <w:right w:val="none" w:sz="0" w:space="0" w:color="auto"/>
                      </w:divBdr>
                    </w:div>
                    <w:div w:id="144207326">
                      <w:marLeft w:val="0"/>
                      <w:marRight w:val="0"/>
                      <w:marTop w:val="0"/>
                      <w:marBottom w:val="0"/>
                      <w:divBdr>
                        <w:top w:val="none" w:sz="0" w:space="0" w:color="auto"/>
                        <w:left w:val="none" w:sz="0" w:space="0" w:color="auto"/>
                        <w:bottom w:val="none" w:sz="0" w:space="0" w:color="auto"/>
                        <w:right w:val="none" w:sz="0" w:space="0" w:color="auto"/>
                      </w:divBdr>
                    </w:div>
                    <w:div w:id="1956255773">
                      <w:marLeft w:val="0"/>
                      <w:marRight w:val="0"/>
                      <w:marTop w:val="0"/>
                      <w:marBottom w:val="0"/>
                      <w:divBdr>
                        <w:top w:val="none" w:sz="0" w:space="0" w:color="auto"/>
                        <w:left w:val="none" w:sz="0" w:space="0" w:color="auto"/>
                        <w:bottom w:val="none" w:sz="0" w:space="0" w:color="auto"/>
                        <w:right w:val="none" w:sz="0" w:space="0" w:color="auto"/>
                      </w:divBdr>
                    </w:div>
                    <w:div w:id="536819249">
                      <w:marLeft w:val="0"/>
                      <w:marRight w:val="0"/>
                      <w:marTop w:val="0"/>
                      <w:marBottom w:val="0"/>
                      <w:divBdr>
                        <w:top w:val="none" w:sz="0" w:space="0" w:color="auto"/>
                        <w:left w:val="none" w:sz="0" w:space="0" w:color="auto"/>
                        <w:bottom w:val="none" w:sz="0" w:space="0" w:color="auto"/>
                        <w:right w:val="none" w:sz="0" w:space="0" w:color="auto"/>
                      </w:divBdr>
                    </w:div>
                    <w:div w:id="368654452">
                      <w:marLeft w:val="0"/>
                      <w:marRight w:val="0"/>
                      <w:marTop w:val="0"/>
                      <w:marBottom w:val="0"/>
                      <w:divBdr>
                        <w:top w:val="none" w:sz="0" w:space="0" w:color="auto"/>
                        <w:left w:val="none" w:sz="0" w:space="0" w:color="auto"/>
                        <w:bottom w:val="none" w:sz="0" w:space="0" w:color="auto"/>
                        <w:right w:val="none" w:sz="0" w:space="0" w:color="auto"/>
                      </w:divBdr>
                    </w:div>
                    <w:div w:id="11756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60769">
          <w:marLeft w:val="0"/>
          <w:marRight w:val="0"/>
          <w:marTop w:val="0"/>
          <w:marBottom w:val="0"/>
          <w:divBdr>
            <w:top w:val="none" w:sz="0" w:space="0" w:color="auto"/>
            <w:left w:val="none" w:sz="0" w:space="0" w:color="auto"/>
            <w:bottom w:val="none" w:sz="0" w:space="0" w:color="auto"/>
            <w:right w:val="none" w:sz="0" w:space="0" w:color="auto"/>
          </w:divBdr>
          <w:divsChild>
            <w:div w:id="1217620568">
              <w:marLeft w:val="0"/>
              <w:marRight w:val="0"/>
              <w:marTop w:val="0"/>
              <w:marBottom w:val="0"/>
              <w:divBdr>
                <w:top w:val="none" w:sz="0" w:space="0" w:color="auto"/>
                <w:left w:val="none" w:sz="0" w:space="0" w:color="auto"/>
                <w:bottom w:val="none" w:sz="0" w:space="0" w:color="auto"/>
                <w:right w:val="none" w:sz="0" w:space="0" w:color="auto"/>
              </w:divBdr>
              <w:divsChild>
                <w:div w:id="715470357">
                  <w:marLeft w:val="0"/>
                  <w:marRight w:val="0"/>
                  <w:marTop w:val="0"/>
                  <w:marBottom w:val="0"/>
                  <w:divBdr>
                    <w:top w:val="none" w:sz="0" w:space="0" w:color="auto"/>
                    <w:left w:val="none" w:sz="0" w:space="0" w:color="auto"/>
                    <w:bottom w:val="none" w:sz="0" w:space="0" w:color="auto"/>
                    <w:right w:val="none" w:sz="0" w:space="0" w:color="auto"/>
                  </w:divBdr>
                </w:div>
                <w:div w:id="1736515270">
                  <w:marLeft w:val="0"/>
                  <w:marRight w:val="0"/>
                  <w:marTop w:val="0"/>
                  <w:marBottom w:val="0"/>
                  <w:divBdr>
                    <w:top w:val="none" w:sz="0" w:space="0" w:color="auto"/>
                    <w:left w:val="none" w:sz="0" w:space="0" w:color="auto"/>
                    <w:bottom w:val="none" w:sz="0" w:space="0" w:color="auto"/>
                    <w:right w:val="none" w:sz="0" w:space="0" w:color="auto"/>
                  </w:divBdr>
                </w:div>
                <w:div w:id="697589436">
                  <w:marLeft w:val="0"/>
                  <w:marRight w:val="0"/>
                  <w:marTop w:val="0"/>
                  <w:marBottom w:val="0"/>
                  <w:divBdr>
                    <w:top w:val="none" w:sz="0" w:space="0" w:color="auto"/>
                    <w:left w:val="none" w:sz="0" w:space="0" w:color="auto"/>
                    <w:bottom w:val="none" w:sz="0" w:space="0" w:color="auto"/>
                    <w:right w:val="none" w:sz="0" w:space="0" w:color="auto"/>
                  </w:divBdr>
                </w:div>
                <w:div w:id="1756589320">
                  <w:marLeft w:val="0"/>
                  <w:marRight w:val="0"/>
                  <w:marTop w:val="0"/>
                  <w:marBottom w:val="0"/>
                  <w:divBdr>
                    <w:top w:val="none" w:sz="0" w:space="0" w:color="auto"/>
                    <w:left w:val="none" w:sz="0" w:space="0" w:color="auto"/>
                    <w:bottom w:val="none" w:sz="0" w:space="0" w:color="auto"/>
                    <w:right w:val="none" w:sz="0" w:space="0" w:color="auto"/>
                  </w:divBdr>
                </w:div>
                <w:div w:id="1695036559">
                  <w:marLeft w:val="0"/>
                  <w:marRight w:val="0"/>
                  <w:marTop w:val="0"/>
                  <w:marBottom w:val="0"/>
                  <w:divBdr>
                    <w:top w:val="none" w:sz="0" w:space="0" w:color="auto"/>
                    <w:left w:val="none" w:sz="0" w:space="0" w:color="auto"/>
                    <w:bottom w:val="none" w:sz="0" w:space="0" w:color="auto"/>
                    <w:right w:val="none" w:sz="0" w:space="0" w:color="auto"/>
                  </w:divBdr>
                </w:div>
                <w:div w:id="1663004394">
                  <w:marLeft w:val="0"/>
                  <w:marRight w:val="0"/>
                  <w:marTop w:val="0"/>
                  <w:marBottom w:val="0"/>
                  <w:divBdr>
                    <w:top w:val="none" w:sz="0" w:space="0" w:color="auto"/>
                    <w:left w:val="none" w:sz="0" w:space="0" w:color="auto"/>
                    <w:bottom w:val="none" w:sz="0" w:space="0" w:color="auto"/>
                    <w:right w:val="none" w:sz="0" w:space="0" w:color="auto"/>
                  </w:divBdr>
                </w:div>
                <w:div w:id="750616418">
                  <w:marLeft w:val="0"/>
                  <w:marRight w:val="0"/>
                  <w:marTop w:val="0"/>
                  <w:marBottom w:val="0"/>
                  <w:divBdr>
                    <w:top w:val="none" w:sz="0" w:space="0" w:color="auto"/>
                    <w:left w:val="none" w:sz="0" w:space="0" w:color="auto"/>
                    <w:bottom w:val="none" w:sz="0" w:space="0" w:color="auto"/>
                    <w:right w:val="none" w:sz="0" w:space="0" w:color="auto"/>
                  </w:divBdr>
                </w:div>
                <w:div w:id="145247773">
                  <w:marLeft w:val="0"/>
                  <w:marRight w:val="0"/>
                  <w:marTop w:val="0"/>
                  <w:marBottom w:val="0"/>
                  <w:divBdr>
                    <w:top w:val="none" w:sz="0" w:space="0" w:color="auto"/>
                    <w:left w:val="none" w:sz="0" w:space="0" w:color="auto"/>
                    <w:bottom w:val="none" w:sz="0" w:space="0" w:color="auto"/>
                    <w:right w:val="none" w:sz="0" w:space="0" w:color="auto"/>
                  </w:divBdr>
                  <w:divsChild>
                    <w:div w:id="105082269">
                      <w:marLeft w:val="0"/>
                      <w:marRight w:val="0"/>
                      <w:marTop w:val="0"/>
                      <w:marBottom w:val="0"/>
                      <w:divBdr>
                        <w:top w:val="none" w:sz="0" w:space="0" w:color="auto"/>
                        <w:left w:val="none" w:sz="0" w:space="0" w:color="auto"/>
                        <w:bottom w:val="none" w:sz="0" w:space="0" w:color="auto"/>
                        <w:right w:val="none" w:sz="0" w:space="0" w:color="auto"/>
                      </w:divBdr>
                    </w:div>
                    <w:div w:id="1176727161">
                      <w:marLeft w:val="0"/>
                      <w:marRight w:val="0"/>
                      <w:marTop w:val="0"/>
                      <w:marBottom w:val="0"/>
                      <w:divBdr>
                        <w:top w:val="none" w:sz="0" w:space="0" w:color="auto"/>
                        <w:left w:val="none" w:sz="0" w:space="0" w:color="auto"/>
                        <w:bottom w:val="none" w:sz="0" w:space="0" w:color="auto"/>
                        <w:right w:val="none" w:sz="0" w:space="0" w:color="auto"/>
                      </w:divBdr>
                    </w:div>
                    <w:div w:id="956326280">
                      <w:marLeft w:val="0"/>
                      <w:marRight w:val="0"/>
                      <w:marTop w:val="0"/>
                      <w:marBottom w:val="0"/>
                      <w:divBdr>
                        <w:top w:val="none" w:sz="0" w:space="0" w:color="auto"/>
                        <w:left w:val="none" w:sz="0" w:space="0" w:color="auto"/>
                        <w:bottom w:val="none" w:sz="0" w:space="0" w:color="auto"/>
                        <w:right w:val="none" w:sz="0" w:space="0" w:color="auto"/>
                      </w:divBdr>
                    </w:div>
                    <w:div w:id="819269684">
                      <w:marLeft w:val="0"/>
                      <w:marRight w:val="0"/>
                      <w:marTop w:val="0"/>
                      <w:marBottom w:val="0"/>
                      <w:divBdr>
                        <w:top w:val="none" w:sz="0" w:space="0" w:color="auto"/>
                        <w:left w:val="none" w:sz="0" w:space="0" w:color="auto"/>
                        <w:bottom w:val="none" w:sz="0" w:space="0" w:color="auto"/>
                        <w:right w:val="none" w:sz="0" w:space="0" w:color="auto"/>
                      </w:divBdr>
                    </w:div>
                    <w:div w:id="632097592">
                      <w:marLeft w:val="0"/>
                      <w:marRight w:val="0"/>
                      <w:marTop w:val="0"/>
                      <w:marBottom w:val="0"/>
                      <w:divBdr>
                        <w:top w:val="none" w:sz="0" w:space="0" w:color="auto"/>
                        <w:left w:val="none" w:sz="0" w:space="0" w:color="auto"/>
                        <w:bottom w:val="none" w:sz="0" w:space="0" w:color="auto"/>
                        <w:right w:val="none" w:sz="0" w:space="0" w:color="auto"/>
                      </w:divBdr>
                    </w:div>
                    <w:div w:id="1932660274">
                      <w:marLeft w:val="0"/>
                      <w:marRight w:val="0"/>
                      <w:marTop w:val="0"/>
                      <w:marBottom w:val="0"/>
                      <w:divBdr>
                        <w:top w:val="none" w:sz="0" w:space="0" w:color="auto"/>
                        <w:left w:val="none" w:sz="0" w:space="0" w:color="auto"/>
                        <w:bottom w:val="none" w:sz="0" w:space="0" w:color="auto"/>
                        <w:right w:val="none" w:sz="0" w:space="0" w:color="auto"/>
                      </w:divBdr>
                    </w:div>
                    <w:div w:id="5332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2424">
          <w:marLeft w:val="0"/>
          <w:marRight w:val="0"/>
          <w:marTop w:val="0"/>
          <w:marBottom w:val="0"/>
          <w:divBdr>
            <w:top w:val="none" w:sz="0" w:space="0" w:color="auto"/>
            <w:left w:val="none" w:sz="0" w:space="0" w:color="auto"/>
            <w:bottom w:val="none" w:sz="0" w:space="0" w:color="auto"/>
            <w:right w:val="none" w:sz="0" w:space="0" w:color="auto"/>
          </w:divBdr>
          <w:divsChild>
            <w:div w:id="1969899043">
              <w:marLeft w:val="0"/>
              <w:marRight w:val="0"/>
              <w:marTop w:val="0"/>
              <w:marBottom w:val="0"/>
              <w:divBdr>
                <w:top w:val="none" w:sz="0" w:space="0" w:color="auto"/>
                <w:left w:val="none" w:sz="0" w:space="0" w:color="auto"/>
                <w:bottom w:val="none" w:sz="0" w:space="0" w:color="auto"/>
                <w:right w:val="none" w:sz="0" w:space="0" w:color="auto"/>
              </w:divBdr>
              <w:divsChild>
                <w:div w:id="1860972963">
                  <w:marLeft w:val="0"/>
                  <w:marRight w:val="0"/>
                  <w:marTop w:val="0"/>
                  <w:marBottom w:val="0"/>
                  <w:divBdr>
                    <w:top w:val="none" w:sz="0" w:space="0" w:color="auto"/>
                    <w:left w:val="none" w:sz="0" w:space="0" w:color="auto"/>
                    <w:bottom w:val="none" w:sz="0" w:space="0" w:color="auto"/>
                    <w:right w:val="none" w:sz="0" w:space="0" w:color="auto"/>
                  </w:divBdr>
                </w:div>
                <w:div w:id="1129318037">
                  <w:marLeft w:val="0"/>
                  <w:marRight w:val="0"/>
                  <w:marTop w:val="0"/>
                  <w:marBottom w:val="0"/>
                  <w:divBdr>
                    <w:top w:val="none" w:sz="0" w:space="0" w:color="auto"/>
                    <w:left w:val="none" w:sz="0" w:space="0" w:color="auto"/>
                    <w:bottom w:val="none" w:sz="0" w:space="0" w:color="auto"/>
                    <w:right w:val="none" w:sz="0" w:space="0" w:color="auto"/>
                  </w:divBdr>
                </w:div>
                <w:div w:id="96754053">
                  <w:marLeft w:val="0"/>
                  <w:marRight w:val="0"/>
                  <w:marTop w:val="0"/>
                  <w:marBottom w:val="0"/>
                  <w:divBdr>
                    <w:top w:val="none" w:sz="0" w:space="0" w:color="auto"/>
                    <w:left w:val="none" w:sz="0" w:space="0" w:color="auto"/>
                    <w:bottom w:val="none" w:sz="0" w:space="0" w:color="auto"/>
                    <w:right w:val="none" w:sz="0" w:space="0" w:color="auto"/>
                  </w:divBdr>
                  <w:divsChild>
                    <w:div w:id="2142383914">
                      <w:marLeft w:val="0"/>
                      <w:marRight w:val="0"/>
                      <w:marTop w:val="0"/>
                      <w:marBottom w:val="0"/>
                      <w:divBdr>
                        <w:top w:val="none" w:sz="0" w:space="0" w:color="auto"/>
                        <w:left w:val="none" w:sz="0" w:space="0" w:color="auto"/>
                        <w:bottom w:val="none" w:sz="0" w:space="0" w:color="auto"/>
                        <w:right w:val="none" w:sz="0" w:space="0" w:color="auto"/>
                      </w:divBdr>
                    </w:div>
                    <w:div w:id="20968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2811">
      <w:bodyDiv w:val="1"/>
      <w:marLeft w:val="0"/>
      <w:marRight w:val="0"/>
      <w:marTop w:val="0"/>
      <w:marBottom w:val="0"/>
      <w:divBdr>
        <w:top w:val="none" w:sz="0" w:space="0" w:color="auto"/>
        <w:left w:val="none" w:sz="0" w:space="0" w:color="auto"/>
        <w:bottom w:val="none" w:sz="0" w:space="0" w:color="auto"/>
        <w:right w:val="none" w:sz="0" w:space="0" w:color="auto"/>
      </w:divBdr>
    </w:div>
    <w:div w:id="1015420475">
      <w:bodyDiv w:val="1"/>
      <w:marLeft w:val="0"/>
      <w:marRight w:val="0"/>
      <w:marTop w:val="0"/>
      <w:marBottom w:val="0"/>
      <w:divBdr>
        <w:top w:val="none" w:sz="0" w:space="0" w:color="auto"/>
        <w:left w:val="none" w:sz="0" w:space="0" w:color="auto"/>
        <w:bottom w:val="none" w:sz="0" w:space="0" w:color="auto"/>
        <w:right w:val="none" w:sz="0" w:space="0" w:color="auto"/>
      </w:divBdr>
    </w:div>
    <w:div w:id="1111784870">
      <w:bodyDiv w:val="1"/>
      <w:marLeft w:val="0"/>
      <w:marRight w:val="0"/>
      <w:marTop w:val="0"/>
      <w:marBottom w:val="0"/>
      <w:divBdr>
        <w:top w:val="none" w:sz="0" w:space="0" w:color="auto"/>
        <w:left w:val="none" w:sz="0" w:space="0" w:color="auto"/>
        <w:bottom w:val="none" w:sz="0" w:space="0" w:color="auto"/>
        <w:right w:val="none" w:sz="0" w:space="0" w:color="auto"/>
      </w:divBdr>
      <w:divsChild>
        <w:div w:id="1424106787">
          <w:marLeft w:val="0"/>
          <w:marRight w:val="0"/>
          <w:marTop w:val="0"/>
          <w:marBottom w:val="0"/>
          <w:divBdr>
            <w:top w:val="dotted" w:sz="6" w:space="2" w:color="auto"/>
            <w:left w:val="dotted" w:sz="6" w:space="7" w:color="auto"/>
            <w:bottom w:val="dotted" w:sz="6" w:space="2" w:color="auto"/>
            <w:right w:val="dotted" w:sz="6" w:space="7" w:color="auto"/>
          </w:divBdr>
        </w:div>
      </w:divsChild>
    </w:div>
    <w:div w:id="1364017282">
      <w:bodyDiv w:val="1"/>
      <w:marLeft w:val="0"/>
      <w:marRight w:val="0"/>
      <w:marTop w:val="0"/>
      <w:marBottom w:val="0"/>
      <w:divBdr>
        <w:top w:val="none" w:sz="0" w:space="0" w:color="auto"/>
        <w:left w:val="none" w:sz="0" w:space="0" w:color="auto"/>
        <w:bottom w:val="none" w:sz="0" w:space="0" w:color="auto"/>
        <w:right w:val="none" w:sz="0" w:space="0" w:color="auto"/>
      </w:divBdr>
    </w:div>
    <w:div w:id="1414233322">
      <w:bodyDiv w:val="1"/>
      <w:marLeft w:val="0"/>
      <w:marRight w:val="0"/>
      <w:marTop w:val="0"/>
      <w:marBottom w:val="0"/>
      <w:divBdr>
        <w:top w:val="none" w:sz="0" w:space="0" w:color="auto"/>
        <w:left w:val="none" w:sz="0" w:space="0" w:color="auto"/>
        <w:bottom w:val="none" w:sz="0" w:space="0" w:color="auto"/>
        <w:right w:val="none" w:sz="0" w:space="0" w:color="auto"/>
      </w:divBdr>
      <w:divsChild>
        <w:div w:id="652561672">
          <w:marLeft w:val="0"/>
          <w:marRight w:val="0"/>
          <w:marTop w:val="0"/>
          <w:marBottom w:val="0"/>
          <w:divBdr>
            <w:top w:val="dotted" w:sz="6" w:space="2" w:color="auto"/>
            <w:left w:val="dotted" w:sz="6" w:space="7" w:color="auto"/>
            <w:bottom w:val="dotted" w:sz="6" w:space="2" w:color="auto"/>
            <w:right w:val="dotted" w:sz="6" w:space="7" w:color="auto"/>
          </w:divBdr>
        </w:div>
      </w:divsChild>
    </w:div>
    <w:div w:id="1427848837">
      <w:bodyDiv w:val="1"/>
      <w:marLeft w:val="0"/>
      <w:marRight w:val="0"/>
      <w:marTop w:val="0"/>
      <w:marBottom w:val="0"/>
      <w:divBdr>
        <w:top w:val="none" w:sz="0" w:space="0" w:color="auto"/>
        <w:left w:val="none" w:sz="0" w:space="0" w:color="auto"/>
        <w:bottom w:val="none" w:sz="0" w:space="0" w:color="auto"/>
        <w:right w:val="none" w:sz="0" w:space="0" w:color="auto"/>
      </w:divBdr>
      <w:divsChild>
        <w:div w:id="1404110261">
          <w:marLeft w:val="0"/>
          <w:marRight w:val="0"/>
          <w:marTop w:val="0"/>
          <w:marBottom w:val="0"/>
          <w:divBdr>
            <w:top w:val="dotted" w:sz="6" w:space="2" w:color="auto"/>
            <w:left w:val="dotted" w:sz="6" w:space="7" w:color="auto"/>
            <w:bottom w:val="dotted" w:sz="6" w:space="2" w:color="auto"/>
            <w:right w:val="dotted" w:sz="6" w:space="7" w:color="auto"/>
          </w:divBdr>
          <w:divsChild>
            <w:div w:id="972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5776">
      <w:bodyDiv w:val="1"/>
      <w:marLeft w:val="0"/>
      <w:marRight w:val="0"/>
      <w:marTop w:val="0"/>
      <w:marBottom w:val="0"/>
      <w:divBdr>
        <w:top w:val="none" w:sz="0" w:space="0" w:color="auto"/>
        <w:left w:val="none" w:sz="0" w:space="0" w:color="auto"/>
        <w:bottom w:val="none" w:sz="0" w:space="0" w:color="auto"/>
        <w:right w:val="none" w:sz="0" w:space="0" w:color="auto"/>
      </w:divBdr>
    </w:div>
    <w:div w:id="1714422139">
      <w:bodyDiv w:val="1"/>
      <w:marLeft w:val="0"/>
      <w:marRight w:val="0"/>
      <w:marTop w:val="0"/>
      <w:marBottom w:val="0"/>
      <w:divBdr>
        <w:top w:val="none" w:sz="0" w:space="0" w:color="auto"/>
        <w:left w:val="none" w:sz="0" w:space="0" w:color="auto"/>
        <w:bottom w:val="none" w:sz="0" w:space="0" w:color="auto"/>
        <w:right w:val="none" w:sz="0" w:space="0" w:color="auto"/>
      </w:divBdr>
      <w:divsChild>
        <w:div w:id="1391929182">
          <w:marLeft w:val="0"/>
          <w:marRight w:val="0"/>
          <w:marTop w:val="0"/>
          <w:marBottom w:val="0"/>
          <w:divBdr>
            <w:top w:val="dotted" w:sz="6" w:space="2" w:color="auto"/>
            <w:left w:val="dotted" w:sz="6" w:space="7" w:color="auto"/>
            <w:bottom w:val="dotted" w:sz="6" w:space="2" w:color="auto"/>
            <w:right w:val="dotted" w:sz="6" w:space="7" w:color="auto"/>
          </w:divBdr>
        </w:div>
      </w:divsChild>
    </w:div>
    <w:div w:id="1761103139">
      <w:bodyDiv w:val="1"/>
      <w:marLeft w:val="0"/>
      <w:marRight w:val="0"/>
      <w:marTop w:val="0"/>
      <w:marBottom w:val="0"/>
      <w:divBdr>
        <w:top w:val="none" w:sz="0" w:space="0" w:color="auto"/>
        <w:left w:val="none" w:sz="0" w:space="0" w:color="auto"/>
        <w:bottom w:val="none" w:sz="0" w:space="0" w:color="auto"/>
        <w:right w:val="none" w:sz="0" w:space="0" w:color="auto"/>
      </w:divBdr>
    </w:div>
    <w:div w:id="2012639350">
      <w:bodyDiv w:val="1"/>
      <w:marLeft w:val="0"/>
      <w:marRight w:val="0"/>
      <w:marTop w:val="0"/>
      <w:marBottom w:val="0"/>
      <w:divBdr>
        <w:top w:val="none" w:sz="0" w:space="0" w:color="auto"/>
        <w:left w:val="none" w:sz="0" w:space="0" w:color="auto"/>
        <w:bottom w:val="none" w:sz="0" w:space="0" w:color="auto"/>
        <w:right w:val="none" w:sz="0" w:space="0" w:color="auto"/>
      </w:divBdr>
    </w:div>
    <w:div w:id="2096709205">
      <w:bodyDiv w:val="1"/>
      <w:marLeft w:val="0"/>
      <w:marRight w:val="0"/>
      <w:marTop w:val="0"/>
      <w:marBottom w:val="0"/>
      <w:divBdr>
        <w:top w:val="none" w:sz="0" w:space="0" w:color="auto"/>
        <w:left w:val="none" w:sz="0" w:space="0" w:color="auto"/>
        <w:bottom w:val="none" w:sz="0" w:space="0" w:color="auto"/>
        <w:right w:val="none" w:sz="0" w:space="0" w:color="auto"/>
      </w:divBdr>
    </w:div>
    <w:div w:id="2115316877">
      <w:bodyDiv w:val="1"/>
      <w:marLeft w:val="0"/>
      <w:marRight w:val="0"/>
      <w:marTop w:val="0"/>
      <w:marBottom w:val="0"/>
      <w:divBdr>
        <w:top w:val="none" w:sz="0" w:space="0" w:color="auto"/>
        <w:left w:val="none" w:sz="0" w:space="0" w:color="auto"/>
        <w:bottom w:val="none" w:sz="0" w:space="0" w:color="auto"/>
        <w:right w:val="none" w:sz="0" w:space="0" w:color="auto"/>
      </w:divBdr>
      <w:divsChild>
        <w:div w:id="227689997">
          <w:marLeft w:val="0"/>
          <w:marRight w:val="0"/>
          <w:marTop w:val="0"/>
          <w:marBottom w:val="0"/>
          <w:divBdr>
            <w:top w:val="none" w:sz="0" w:space="0" w:color="auto"/>
            <w:left w:val="none" w:sz="0" w:space="0" w:color="auto"/>
            <w:bottom w:val="none" w:sz="0" w:space="0" w:color="auto"/>
            <w:right w:val="none" w:sz="0" w:space="0" w:color="auto"/>
          </w:divBdr>
          <w:divsChild>
            <w:div w:id="8951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2001/12/soap-encod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journaldev.com/wp-content/uploads/2015/10/wsimport-utility-parse-wsdl.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24</Pages>
  <Words>4532</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 Mohammad</dc:creator>
  <cp:lastModifiedBy>On Mohammad</cp:lastModifiedBy>
  <cp:revision>27</cp:revision>
  <dcterms:created xsi:type="dcterms:W3CDTF">2016-06-05T02:24:00Z</dcterms:created>
  <dcterms:modified xsi:type="dcterms:W3CDTF">2016-06-05T10:13:00Z</dcterms:modified>
</cp:coreProperties>
</file>